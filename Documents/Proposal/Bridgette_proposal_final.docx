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1FFFA" w14:textId="1FA35600" w:rsidR="005533D5" w:rsidRDefault="000E1DB7" w:rsidP="005533D5">
      <w:pPr>
        <w:pStyle w:val="NoSpacing"/>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 xml:space="preserve">Automatic Generation of believable </w:t>
      </w:r>
      <w:r w:rsidR="004C7339">
        <w:rPr>
          <w:rFonts w:ascii="Times New Roman" w:hAnsi="Times New Roman" w:cs="Times New Roman"/>
          <w:smallCaps/>
          <w:color w:val="000000" w:themeColor="text1"/>
          <w:sz w:val="28"/>
          <w:szCs w:val="28"/>
        </w:rPr>
        <w:t xml:space="preserve">Agent </w:t>
      </w:r>
      <w:r>
        <w:rPr>
          <w:rFonts w:ascii="Times New Roman" w:hAnsi="Times New Roman" w:cs="Times New Roman"/>
          <w:smallCaps/>
          <w:color w:val="000000" w:themeColor="text1"/>
          <w:sz w:val="28"/>
          <w:szCs w:val="28"/>
        </w:rPr>
        <w:t>behaviors</w:t>
      </w:r>
    </w:p>
    <w:p w14:paraId="5826F67F" w14:textId="77777777" w:rsidR="004C7339" w:rsidRDefault="004C7339" w:rsidP="005533D5">
      <w:pPr>
        <w:pStyle w:val="NoSpacing"/>
        <w:jc w:val="center"/>
        <w:rPr>
          <w:rFonts w:ascii="Times New Roman" w:hAnsi="Times New Roman" w:cs="Times New Roman"/>
          <w:sz w:val="24"/>
          <w:szCs w:val="24"/>
        </w:rPr>
      </w:pPr>
    </w:p>
    <w:p w14:paraId="7005D6F6" w14:textId="77777777" w:rsidR="005533D5" w:rsidRDefault="005533D5" w:rsidP="005533D5">
      <w:pPr>
        <w:pStyle w:val="NoSpacing"/>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2B147D9A" w14:textId="77777777" w:rsidR="005533D5" w:rsidRDefault="005533D5" w:rsidP="005533D5">
      <w:pPr>
        <w:pStyle w:val="NoSpacing"/>
        <w:jc w:val="center"/>
        <w:rPr>
          <w:rFonts w:ascii="Times New Roman" w:hAnsi="Times New Roman" w:cs="Times New Roman"/>
          <w:sz w:val="24"/>
          <w:szCs w:val="24"/>
        </w:rPr>
      </w:pPr>
    </w:p>
    <w:p w14:paraId="4C233584" w14:textId="77777777" w:rsidR="005533D5" w:rsidRPr="009638B5" w:rsidRDefault="009638B5"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Bridgette Parsons</w:t>
      </w:r>
    </w:p>
    <w:p w14:paraId="7DC8E81C" w14:textId="77777777" w:rsidR="005533D5" w:rsidRDefault="005533D5" w:rsidP="005533D5">
      <w:pPr>
        <w:pStyle w:val="NoSpacing"/>
        <w:jc w:val="center"/>
        <w:rPr>
          <w:rFonts w:ascii="Times New Roman" w:hAnsi="Times New Roman" w:cs="Times New Roman"/>
          <w:sz w:val="24"/>
          <w:szCs w:val="24"/>
        </w:rPr>
      </w:pPr>
    </w:p>
    <w:p w14:paraId="1F7D6E3D" w14:textId="77777777" w:rsidR="005533D5" w:rsidRDefault="005533D5" w:rsidP="005533D5">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14499F" wp14:editId="1F59262A">
                <wp:simplePos x="0" y="0"/>
                <wp:positionH relativeFrom="margin">
                  <wp:align>center</wp:align>
                </wp:positionH>
                <wp:positionV relativeFrom="paragraph">
                  <wp:posOffset>45720</wp:posOffset>
                </wp:positionV>
                <wp:extent cx="3733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6pt" to="2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" strokecolor="black [3040]">
                <w10:wrap anchorx="margin"/>
              </v:line>
            </w:pict>
          </mc:Fallback>
        </mc:AlternateContent>
      </w:r>
    </w:p>
    <w:p w14:paraId="29FADB93" w14:textId="77777777" w:rsidR="00A2696E" w:rsidRDefault="00A2696E" w:rsidP="005533D5">
      <w:pPr>
        <w:pStyle w:val="NoSpacing"/>
        <w:jc w:val="center"/>
        <w:rPr>
          <w:rFonts w:ascii="Times New Roman" w:hAnsi="Times New Roman" w:cs="Times New Roman"/>
          <w:sz w:val="24"/>
          <w:szCs w:val="24"/>
        </w:rPr>
      </w:pPr>
    </w:p>
    <w:p w14:paraId="17C65FD6" w14:textId="77777777" w:rsidR="00A2696E" w:rsidRDefault="009638B5" w:rsidP="005533D5">
      <w:pPr>
        <w:pStyle w:val="NoSpacing"/>
        <w:jc w:val="center"/>
        <w:rPr>
          <w:rFonts w:ascii="Times New Roman" w:hAnsi="Times New Roman" w:cs="Times New Roman"/>
          <w:sz w:val="24"/>
          <w:szCs w:val="24"/>
        </w:rPr>
      </w:pPr>
      <w:r>
        <w:rPr>
          <w:rFonts w:ascii="Times New Roman" w:hAnsi="Times New Roman" w:cs="Times New Roman"/>
          <w:sz w:val="24"/>
          <w:szCs w:val="24"/>
        </w:rPr>
        <w:t>Ph.D. Proposal</w:t>
      </w:r>
      <w:r w:rsidR="00FE4F31">
        <w:rPr>
          <w:rFonts w:ascii="Times New Roman" w:hAnsi="Times New Roman" w:cs="Times New Roman"/>
          <w:sz w:val="24"/>
          <w:szCs w:val="24"/>
        </w:rPr>
        <w:t xml:space="preserve"> in</w:t>
      </w:r>
    </w:p>
    <w:p w14:paraId="30574885" w14:textId="77777777" w:rsidR="00B20E9E" w:rsidRDefault="00B20E9E" w:rsidP="005533D5">
      <w:pPr>
        <w:pStyle w:val="NoSpacing"/>
        <w:jc w:val="center"/>
        <w:rPr>
          <w:rFonts w:ascii="Times New Roman" w:hAnsi="Times New Roman" w:cs="Times New Roman"/>
          <w:sz w:val="24"/>
          <w:szCs w:val="24"/>
        </w:rPr>
      </w:pPr>
    </w:p>
    <w:p w14:paraId="1F85DD80"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Science and Engineering</w:t>
      </w:r>
    </w:p>
    <w:p w14:paraId="6D8F4067" w14:textId="77777777" w:rsidR="00B20E9E" w:rsidRDefault="00B20E9E" w:rsidP="005533D5">
      <w:pPr>
        <w:pStyle w:val="NoSpacing"/>
        <w:jc w:val="center"/>
        <w:rPr>
          <w:rFonts w:ascii="Times New Roman" w:hAnsi="Times New Roman" w:cs="Times New Roman"/>
          <w:sz w:val="24"/>
          <w:szCs w:val="24"/>
        </w:rPr>
      </w:pPr>
    </w:p>
    <w:p w14:paraId="2BA6A582"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College of Engineering and Computing</w:t>
      </w:r>
    </w:p>
    <w:p w14:paraId="332829E5" w14:textId="77777777" w:rsidR="00B20E9E" w:rsidRDefault="00B20E9E" w:rsidP="005533D5">
      <w:pPr>
        <w:pStyle w:val="NoSpacing"/>
        <w:jc w:val="center"/>
        <w:rPr>
          <w:rFonts w:ascii="Times New Roman" w:hAnsi="Times New Roman" w:cs="Times New Roman"/>
          <w:sz w:val="24"/>
          <w:szCs w:val="24"/>
        </w:rPr>
      </w:pPr>
    </w:p>
    <w:p w14:paraId="26DBFC7A" w14:textId="77777777" w:rsidR="00B20E9E" w:rsidRDefault="00B20E9E" w:rsidP="005533D5">
      <w:pPr>
        <w:pStyle w:val="NoSpacing"/>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60719655" w14:textId="77777777" w:rsidR="00B20E9E" w:rsidRDefault="00B20E9E" w:rsidP="005533D5">
      <w:pPr>
        <w:pStyle w:val="NoSpacing"/>
        <w:jc w:val="center"/>
        <w:rPr>
          <w:rFonts w:ascii="Times New Roman" w:hAnsi="Times New Roman" w:cs="Times New Roman"/>
          <w:sz w:val="24"/>
          <w:szCs w:val="24"/>
        </w:rPr>
      </w:pPr>
    </w:p>
    <w:p w14:paraId="00A115B2"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w:t>
      </w:r>
    </w:p>
    <w:p w14:paraId="3ECA06D6" w14:textId="77777777" w:rsidR="00B20E9E" w:rsidRDefault="00B20E9E" w:rsidP="005533D5">
      <w:pPr>
        <w:pStyle w:val="NoSpacing"/>
        <w:jc w:val="center"/>
        <w:rPr>
          <w:rFonts w:ascii="Times New Roman" w:hAnsi="Times New Roman" w:cs="Times New Roman"/>
          <w:sz w:val="24"/>
          <w:szCs w:val="24"/>
        </w:rPr>
      </w:pPr>
    </w:p>
    <w:p w14:paraId="677509EC"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Jose M. Vidal</w:t>
      </w:r>
      <w:r w:rsidR="00B20E9E">
        <w:rPr>
          <w:rFonts w:ascii="Times New Roman" w:hAnsi="Times New Roman" w:cs="Times New Roman"/>
          <w:sz w:val="24"/>
          <w:szCs w:val="24"/>
        </w:rPr>
        <w:t>, Major Professor</w:t>
      </w:r>
    </w:p>
    <w:p w14:paraId="100A814C" w14:textId="77777777" w:rsidR="00B20E9E" w:rsidRDefault="00B20E9E" w:rsidP="005533D5">
      <w:pPr>
        <w:pStyle w:val="NoSpacing"/>
        <w:jc w:val="center"/>
        <w:rPr>
          <w:rFonts w:ascii="Times New Roman" w:hAnsi="Times New Roman" w:cs="Times New Roman"/>
          <w:sz w:val="24"/>
          <w:szCs w:val="24"/>
        </w:rPr>
      </w:pPr>
    </w:p>
    <w:p w14:paraId="7E0EFCEC"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Michael </w:t>
      </w:r>
      <w:proofErr w:type="spellStart"/>
      <w:r>
        <w:rPr>
          <w:rFonts w:ascii="Times New Roman" w:hAnsi="Times New Roman" w:cs="Times New Roman"/>
          <w:color w:val="000000" w:themeColor="text1"/>
          <w:sz w:val="24"/>
          <w:szCs w:val="24"/>
        </w:rPr>
        <w:t>Huhns</w:t>
      </w:r>
      <w:proofErr w:type="spellEnd"/>
      <w:r w:rsidR="00B20E9E">
        <w:rPr>
          <w:rFonts w:ascii="Times New Roman" w:hAnsi="Times New Roman" w:cs="Times New Roman"/>
          <w:sz w:val="24"/>
          <w:szCs w:val="24"/>
        </w:rPr>
        <w:t>, Committee Member</w:t>
      </w:r>
    </w:p>
    <w:p w14:paraId="2009F268" w14:textId="77777777" w:rsidR="00B20E9E" w:rsidRDefault="00B20E9E" w:rsidP="005533D5">
      <w:pPr>
        <w:pStyle w:val="NoSpacing"/>
        <w:jc w:val="center"/>
        <w:rPr>
          <w:rFonts w:ascii="Times New Roman" w:hAnsi="Times New Roman" w:cs="Times New Roman"/>
          <w:sz w:val="24"/>
          <w:szCs w:val="24"/>
        </w:rPr>
      </w:pPr>
    </w:p>
    <w:p w14:paraId="38A53F3F" w14:textId="77777777"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John Rose</w:t>
      </w:r>
      <w:r w:rsidR="00B20E9E">
        <w:rPr>
          <w:rFonts w:ascii="Times New Roman" w:hAnsi="Times New Roman" w:cs="Times New Roman"/>
          <w:sz w:val="24"/>
          <w:szCs w:val="24"/>
        </w:rPr>
        <w:t>, Committee Member</w:t>
      </w:r>
    </w:p>
    <w:p w14:paraId="367827F5" w14:textId="77777777" w:rsidR="00B20E9E" w:rsidRPr="005533D5" w:rsidRDefault="00B20E9E" w:rsidP="00B20E9E">
      <w:pPr>
        <w:pStyle w:val="NoSpacing"/>
        <w:jc w:val="center"/>
        <w:rPr>
          <w:rFonts w:ascii="Times New Roman" w:hAnsi="Times New Roman" w:cs="Times New Roman"/>
          <w:sz w:val="24"/>
          <w:szCs w:val="24"/>
        </w:rPr>
      </w:pPr>
    </w:p>
    <w:p w14:paraId="3AA1B433" w14:textId="77777777"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Marco </w:t>
      </w:r>
      <w:proofErr w:type="spellStart"/>
      <w:r>
        <w:rPr>
          <w:rFonts w:ascii="Times New Roman" w:hAnsi="Times New Roman" w:cs="Times New Roman"/>
          <w:color w:val="000000" w:themeColor="text1"/>
          <w:sz w:val="24"/>
          <w:szCs w:val="24"/>
        </w:rPr>
        <w:t>Valtorta</w:t>
      </w:r>
      <w:proofErr w:type="spellEnd"/>
      <w:r w:rsidR="00B20E9E">
        <w:rPr>
          <w:rFonts w:ascii="Times New Roman" w:hAnsi="Times New Roman" w:cs="Times New Roman"/>
          <w:sz w:val="24"/>
          <w:szCs w:val="24"/>
        </w:rPr>
        <w:t>, Committee Member</w:t>
      </w:r>
    </w:p>
    <w:p w14:paraId="688AEC54" w14:textId="77777777" w:rsidR="00B20E9E" w:rsidRDefault="00B20E9E" w:rsidP="00B20E9E">
      <w:pPr>
        <w:pStyle w:val="NoSpacing"/>
        <w:jc w:val="center"/>
        <w:rPr>
          <w:rFonts w:ascii="Times New Roman" w:hAnsi="Times New Roman" w:cs="Times New Roman"/>
          <w:sz w:val="24"/>
          <w:szCs w:val="24"/>
        </w:rPr>
      </w:pPr>
    </w:p>
    <w:p w14:paraId="3499509F" w14:textId="77777777" w:rsidR="00FE4F31" w:rsidRDefault="00FE4F31" w:rsidP="00FE4F31">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Abbas </w:t>
      </w:r>
      <w:proofErr w:type="spellStart"/>
      <w:r>
        <w:rPr>
          <w:rFonts w:ascii="Times New Roman" w:hAnsi="Times New Roman" w:cs="Times New Roman"/>
          <w:color w:val="000000" w:themeColor="text1"/>
          <w:sz w:val="24"/>
          <w:szCs w:val="24"/>
        </w:rPr>
        <w:t>Tavakoli</w:t>
      </w:r>
      <w:proofErr w:type="spellEnd"/>
      <w:r>
        <w:rPr>
          <w:rFonts w:ascii="Times New Roman" w:hAnsi="Times New Roman" w:cs="Times New Roman"/>
          <w:sz w:val="24"/>
          <w:szCs w:val="24"/>
        </w:rPr>
        <w:t>, Committee Member</w:t>
      </w:r>
    </w:p>
    <w:p w14:paraId="78B6B222" w14:textId="77777777" w:rsidR="00FE4F31" w:rsidRPr="005533D5" w:rsidRDefault="00FE4F31" w:rsidP="00B20E9E">
      <w:pPr>
        <w:pStyle w:val="NoSpacing"/>
        <w:jc w:val="center"/>
        <w:rPr>
          <w:rFonts w:ascii="Times New Roman" w:hAnsi="Times New Roman" w:cs="Times New Roman"/>
          <w:sz w:val="24"/>
          <w:szCs w:val="24"/>
        </w:rPr>
      </w:pPr>
    </w:p>
    <w:p w14:paraId="13DCC268" w14:textId="77777777" w:rsidR="00B73C2A" w:rsidRDefault="00B20E9E" w:rsidP="005533D5">
      <w:pPr>
        <w:pStyle w:val="NoSpacing"/>
        <w:jc w:val="center"/>
        <w:rPr>
          <w:rFonts w:ascii="Times New Roman" w:hAnsi="Times New Roman" w:cs="Times New Roman"/>
          <w:sz w:val="24"/>
          <w:szCs w:val="24"/>
        </w:rPr>
        <w:sectPr w:rsidR="00B73C2A" w:rsidSect="00B73C2A">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pgNumType w:fmt="lowerRoman" w:start="1"/>
          <w:cols w:space="720"/>
          <w:vAlign w:val="center"/>
          <w:titlePg/>
          <w:docGrid w:linePitch="360"/>
        </w:sectPr>
      </w:pPr>
      <w:r>
        <w:rPr>
          <w:rFonts w:ascii="Times New Roman" w:hAnsi="Times New Roman" w:cs="Times New Roman"/>
          <w:sz w:val="24"/>
          <w:szCs w:val="24"/>
        </w:rPr>
        <w:t>Lacy Ford, Vice Provost and Dean of Graduate Studies</w:t>
      </w:r>
    </w:p>
    <w:p w14:paraId="171AD398" w14:textId="77777777" w:rsidR="00CC0C6F" w:rsidRPr="00CC0C6F" w:rsidRDefault="00CC0C6F" w:rsidP="00CC0C6F">
      <w:pPr>
        <w:tabs>
          <w:tab w:val="left" w:leader="dot" w:pos="6566"/>
        </w:tabs>
        <w:jc w:val="center"/>
        <w:rPr>
          <w:rFonts w:ascii="Times New Roman" w:hAnsi="Times New Roman" w:cs="Times New Roman"/>
          <w:smallCaps/>
          <w:sz w:val="28"/>
        </w:rPr>
      </w:pPr>
      <w:r w:rsidRPr="00CC0C6F">
        <w:rPr>
          <w:rFonts w:ascii="Times New Roman" w:hAnsi="Times New Roman" w:cs="Times New Roman"/>
          <w:smallCaps/>
          <w:sz w:val="28"/>
        </w:rPr>
        <w:lastRenderedPageBreak/>
        <w:t>CHAPTER 1</w:t>
      </w:r>
    </w:p>
    <w:p w14:paraId="7B343074" w14:textId="77777777" w:rsidR="00CC0C6F" w:rsidRPr="00CC0C6F" w:rsidRDefault="00CC0C6F" w:rsidP="00CC0C6F">
      <w:pPr>
        <w:tabs>
          <w:tab w:val="left" w:leader="dot" w:pos="6566"/>
        </w:tabs>
        <w:jc w:val="center"/>
        <w:rPr>
          <w:rFonts w:ascii="Times New Roman" w:hAnsi="Times New Roman" w:cs="Times New Roman"/>
          <w:smallCaps/>
          <w:sz w:val="28"/>
        </w:rPr>
      </w:pPr>
      <w:r w:rsidRPr="00DD4DE1">
        <w:rPr>
          <w:rFonts w:ascii="Times New Roman" w:hAnsi="Times New Roman" w:cs="Times New Roman"/>
          <w:smallCaps/>
          <w:color w:val="000000" w:themeColor="text1"/>
          <w:sz w:val="28"/>
        </w:rPr>
        <w:t>Introduction</w:t>
      </w:r>
    </w:p>
    <w:p w14:paraId="1C33C1DC" w14:textId="5F45E7D3" w:rsidR="00DD4DE1" w:rsidRDefault="00DD4DE1" w:rsidP="00F3654E">
      <w:pPr>
        <w:pStyle w:val="NoSpacing"/>
        <w:spacing w:line="480" w:lineRule="auto"/>
        <w:ind w:firstLine="720"/>
        <w:rPr>
          <w:rFonts w:ascii="Times New Roman" w:hAnsi="Times New Roman" w:cs="Times New Roman"/>
          <w:color w:val="000000" w:themeColor="text1"/>
          <w:sz w:val="24"/>
          <w:szCs w:val="24"/>
        </w:rPr>
      </w:pPr>
      <w:r w:rsidRPr="00DD4DE1">
        <w:rPr>
          <w:rFonts w:ascii="Times New Roman" w:hAnsi="Times New Roman" w:cs="Times New Roman"/>
          <w:color w:val="000000" w:themeColor="text1"/>
          <w:sz w:val="24"/>
          <w:szCs w:val="24"/>
        </w:rPr>
        <w:t>Agent-based modeling has become a commonly-used method of simulation in a wide variety of fields.  It has been used to simulate traffic patterns, market</w:t>
      </w:r>
      <w:r w:rsidR="004C796B">
        <w:rPr>
          <w:rFonts w:ascii="Times New Roman" w:hAnsi="Times New Roman" w:cs="Times New Roman"/>
          <w:color w:val="000000" w:themeColor="text1"/>
          <w:sz w:val="24"/>
          <w:szCs w:val="24"/>
        </w:rPr>
        <w:t>s</w:t>
      </w:r>
      <w:r w:rsidR="00BC491F">
        <w:rPr>
          <w:rFonts w:ascii="Times New Roman" w:hAnsi="Times New Roman" w:cs="Times New Roman"/>
          <w:color w:val="000000" w:themeColor="text1"/>
          <w:sz w:val="24"/>
          <w:szCs w:val="24"/>
        </w:rPr>
        <w:t>, supply chains</w:t>
      </w:r>
      <w:r w:rsidRPr="00DD4DE1">
        <w:rPr>
          <w:rFonts w:ascii="Times New Roman" w:hAnsi="Times New Roman" w:cs="Times New Roman"/>
          <w:color w:val="000000" w:themeColor="text1"/>
          <w:sz w:val="24"/>
          <w:szCs w:val="24"/>
        </w:rPr>
        <w:t xml:space="preserve">, wildlife ecology, and </w:t>
      </w:r>
      <w:r w:rsidR="000A2678">
        <w:rPr>
          <w:rFonts w:ascii="Times New Roman" w:hAnsi="Times New Roman" w:cs="Times New Roman"/>
          <w:color w:val="000000" w:themeColor="text1"/>
          <w:sz w:val="24"/>
          <w:szCs w:val="24"/>
        </w:rPr>
        <w:t>networking</w:t>
      </w:r>
      <w:r w:rsidRPr="00DD4DE1">
        <w:rPr>
          <w:rFonts w:ascii="Times New Roman" w:hAnsi="Times New Roman" w:cs="Times New Roman"/>
          <w:color w:val="000000" w:themeColor="text1"/>
          <w:sz w:val="24"/>
          <w:szCs w:val="24"/>
        </w:rPr>
        <w:t xml:space="preserve">.  It is used in both the "hard" sciences and in the social sciences, due to its ability to show emergent behaviors, or behaviors that arise from the interaction between the different agents.  However, the creation of </w:t>
      </w:r>
      <w:r w:rsidR="00BC491F">
        <w:rPr>
          <w:rFonts w:ascii="Times New Roman" w:hAnsi="Times New Roman" w:cs="Times New Roman"/>
          <w:color w:val="000000" w:themeColor="text1"/>
          <w:sz w:val="24"/>
          <w:szCs w:val="24"/>
        </w:rPr>
        <w:t>an</w:t>
      </w:r>
      <w:r w:rsidRPr="00DD4DE1">
        <w:rPr>
          <w:rFonts w:ascii="Times New Roman" w:hAnsi="Times New Roman" w:cs="Times New Roman"/>
          <w:color w:val="000000" w:themeColor="text1"/>
          <w:sz w:val="24"/>
          <w:szCs w:val="24"/>
        </w:rPr>
        <w:t xml:space="preserve"> agent model can be a difficult task for non-programmers, and the model that is created may need alteration if it does not fit the</w:t>
      </w:r>
      <w:r w:rsidR="00BC491F">
        <w:rPr>
          <w:rFonts w:ascii="Times New Roman" w:hAnsi="Times New Roman" w:cs="Times New Roman"/>
          <w:color w:val="000000" w:themeColor="text1"/>
          <w:sz w:val="24"/>
          <w:szCs w:val="24"/>
        </w:rPr>
        <w:t xml:space="preserve"> real-world data</w:t>
      </w:r>
      <w:r w:rsidRPr="00DD4DE1">
        <w:rPr>
          <w:rFonts w:ascii="Times New Roman" w:hAnsi="Times New Roman" w:cs="Times New Roman"/>
          <w:color w:val="000000" w:themeColor="text1"/>
          <w:sz w:val="24"/>
          <w:szCs w:val="24"/>
        </w:rPr>
        <w:t xml:space="preserve"> as precisely as needed, making the task even more difficult.</w:t>
      </w:r>
    </w:p>
    <w:p w14:paraId="08A0E82C" w14:textId="5B58B2D5" w:rsidR="00BC491F" w:rsidRDefault="000A2678" w:rsidP="00DD4DE1">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simulations need to be accurate, t</w:t>
      </w:r>
      <w:r w:rsidR="00DD4DE1" w:rsidRPr="00DD4DE1">
        <w:rPr>
          <w:rFonts w:ascii="Times New Roman" w:hAnsi="Times New Roman" w:cs="Times New Roman"/>
          <w:color w:val="000000" w:themeColor="text1"/>
          <w:sz w:val="24"/>
          <w:szCs w:val="24"/>
        </w:rPr>
        <w:t>he decision processes for agent-based models are frequently derived from sequential observations</w:t>
      </w:r>
      <w:r>
        <w:rPr>
          <w:rFonts w:ascii="Times New Roman" w:hAnsi="Times New Roman" w:cs="Times New Roman"/>
          <w:color w:val="000000" w:themeColor="text1"/>
          <w:sz w:val="24"/>
          <w:szCs w:val="24"/>
        </w:rPr>
        <w:t xml:space="preserve"> of behavior.  However, t</w:t>
      </w:r>
      <w:r w:rsidR="00DD4DE1" w:rsidRPr="00DD4DE1">
        <w:rPr>
          <w:rFonts w:ascii="Times New Roman" w:hAnsi="Times New Roman" w:cs="Times New Roman"/>
          <w:color w:val="000000" w:themeColor="text1"/>
          <w:sz w:val="24"/>
          <w:szCs w:val="24"/>
        </w:rPr>
        <w:t xml:space="preserve">he current methods of calculation for </w:t>
      </w:r>
      <w:r>
        <w:rPr>
          <w:rFonts w:ascii="Times New Roman" w:hAnsi="Times New Roman" w:cs="Times New Roman"/>
          <w:color w:val="000000" w:themeColor="text1"/>
          <w:sz w:val="24"/>
          <w:szCs w:val="24"/>
        </w:rPr>
        <w:t>an agent’s</w:t>
      </w:r>
      <w:r w:rsidR="00DD4DE1" w:rsidRPr="00DD4DE1">
        <w:rPr>
          <w:rFonts w:ascii="Times New Roman" w:hAnsi="Times New Roman" w:cs="Times New Roman"/>
          <w:color w:val="000000" w:themeColor="text1"/>
          <w:sz w:val="24"/>
          <w:szCs w:val="24"/>
        </w:rPr>
        <w:t xml:space="preserve"> decision process require a great deal of time, and the calculations can be very complex to do by hand.  Those with expert knowledge in the area that is being simulated have to work together with programmers to provide the information </w:t>
      </w:r>
      <w:r>
        <w:rPr>
          <w:rFonts w:ascii="Times New Roman" w:hAnsi="Times New Roman" w:cs="Times New Roman"/>
          <w:color w:val="000000" w:themeColor="text1"/>
          <w:sz w:val="24"/>
          <w:szCs w:val="24"/>
        </w:rPr>
        <w:t xml:space="preserve">that is </w:t>
      </w:r>
      <w:r w:rsidR="00DD4DE1" w:rsidRPr="00DD4DE1">
        <w:rPr>
          <w:rFonts w:ascii="Times New Roman" w:hAnsi="Times New Roman" w:cs="Times New Roman"/>
          <w:color w:val="000000" w:themeColor="text1"/>
          <w:sz w:val="24"/>
          <w:szCs w:val="24"/>
        </w:rPr>
        <w:t>necessary to filter the data and calculate the appropriate probabilit</w:t>
      </w:r>
      <w:r w:rsidR="001471FF">
        <w:rPr>
          <w:rFonts w:ascii="Times New Roman" w:hAnsi="Times New Roman" w:cs="Times New Roman"/>
          <w:color w:val="000000" w:themeColor="text1"/>
          <w:sz w:val="24"/>
          <w:szCs w:val="24"/>
        </w:rPr>
        <w:t>i</w:t>
      </w:r>
      <w:r w:rsidR="00DD4DE1" w:rsidRPr="00DD4DE1">
        <w:rPr>
          <w:rFonts w:ascii="Times New Roman" w:hAnsi="Times New Roman" w:cs="Times New Roman"/>
          <w:color w:val="000000" w:themeColor="text1"/>
          <w:sz w:val="24"/>
          <w:szCs w:val="24"/>
        </w:rPr>
        <w:t xml:space="preserve">es for the various actions.  This </w:t>
      </w:r>
      <w:r w:rsidR="00BC491F">
        <w:rPr>
          <w:rFonts w:ascii="Times New Roman" w:hAnsi="Times New Roman" w:cs="Times New Roman"/>
          <w:color w:val="000000" w:themeColor="text1"/>
          <w:sz w:val="24"/>
          <w:szCs w:val="24"/>
        </w:rPr>
        <w:t xml:space="preserve">required cooperation </w:t>
      </w:r>
      <w:r w:rsidR="00DD4DE1" w:rsidRPr="00DD4DE1">
        <w:rPr>
          <w:rFonts w:ascii="Times New Roman" w:hAnsi="Times New Roman" w:cs="Times New Roman"/>
          <w:color w:val="000000" w:themeColor="text1"/>
          <w:sz w:val="24"/>
          <w:szCs w:val="24"/>
        </w:rPr>
        <w:t xml:space="preserve">can create further difficulties, as those that understand the area being simulated do not necessarily understand the </w:t>
      </w:r>
      <w:r w:rsidR="00BC491F">
        <w:rPr>
          <w:rFonts w:ascii="Times New Roman" w:hAnsi="Times New Roman" w:cs="Times New Roman"/>
          <w:color w:val="000000" w:themeColor="text1"/>
          <w:sz w:val="24"/>
          <w:szCs w:val="24"/>
        </w:rPr>
        <w:t>limitations imposed by a computational model</w:t>
      </w:r>
      <w:r w:rsidR="00DD4DE1" w:rsidRPr="00DD4DE1">
        <w:rPr>
          <w:rFonts w:ascii="Times New Roman" w:hAnsi="Times New Roman" w:cs="Times New Roman"/>
          <w:color w:val="000000" w:themeColor="text1"/>
          <w:sz w:val="24"/>
          <w:szCs w:val="24"/>
        </w:rPr>
        <w:t xml:space="preserve">, and the programmers </w:t>
      </w:r>
      <w:r w:rsidR="00823E7D">
        <w:rPr>
          <w:rFonts w:ascii="Times New Roman" w:hAnsi="Times New Roman" w:cs="Times New Roman"/>
          <w:color w:val="000000" w:themeColor="text1"/>
          <w:sz w:val="24"/>
          <w:szCs w:val="24"/>
        </w:rPr>
        <w:t xml:space="preserve">may not </w:t>
      </w:r>
      <w:r w:rsidR="00DD4DE1" w:rsidRPr="00DD4DE1">
        <w:rPr>
          <w:rFonts w:ascii="Times New Roman" w:hAnsi="Times New Roman" w:cs="Times New Roman"/>
          <w:color w:val="000000" w:themeColor="text1"/>
          <w:sz w:val="24"/>
          <w:szCs w:val="24"/>
        </w:rPr>
        <w:t xml:space="preserve">have the expert knowledge needed to </w:t>
      </w:r>
      <w:r w:rsidR="00BC491F">
        <w:rPr>
          <w:rFonts w:ascii="Times New Roman" w:hAnsi="Times New Roman" w:cs="Times New Roman"/>
          <w:color w:val="000000" w:themeColor="text1"/>
          <w:sz w:val="24"/>
          <w:szCs w:val="24"/>
        </w:rPr>
        <w:t xml:space="preserve">correctly </w:t>
      </w:r>
      <w:r w:rsidR="00DD4DE1" w:rsidRPr="00DD4DE1">
        <w:rPr>
          <w:rFonts w:ascii="Times New Roman" w:hAnsi="Times New Roman" w:cs="Times New Roman"/>
          <w:color w:val="000000" w:themeColor="text1"/>
          <w:sz w:val="24"/>
          <w:szCs w:val="24"/>
        </w:rPr>
        <w:t xml:space="preserve">interpret the data.  </w:t>
      </w:r>
    </w:p>
    <w:p w14:paraId="1FF78BE5" w14:textId="005AE681" w:rsidR="00234918" w:rsidRDefault="00BC491F" w:rsidP="00DD4DE1">
      <w:pPr>
        <w:pStyle w:val="NoSpacing"/>
        <w:spacing w:line="480" w:lineRule="auto"/>
        <w:ind w:firstLine="720"/>
        <w:rPr>
          <w:rFonts w:ascii="Times New Roman" w:hAnsi="Times New Roman" w:cs="Times New Roman"/>
          <w:color w:val="FF0000"/>
          <w:sz w:val="24"/>
          <w:szCs w:val="24"/>
        </w:rPr>
        <w:sectPr w:rsidR="00234918" w:rsidSect="00DD4DE1">
          <w:footerReference w:type="default" r:id="rId15"/>
          <w:pgSz w:w="12240" w:h="15840" w:code="1"/>
          <w:pgMar w:top="2880" w:right="1800" w:bottom="1440" w:left="1800" w:header="720" w:footer="720" w:gutter="0"/>
          <w:pgNumType w:start="1"/>
          <w:cols w:space="720"/>
          <w:docGrid w:linePitch="360"/>
        </w:sectPr>
      </w:pPr>
      <w:r>
        <w:rPr>
          <w:rFonts w:ascii="Times New Roman" w:hAnsi="Times New Roman" w:cs="Times New Roman"/>
          <w:color w:val="000000" w:themeColor="text1"/>
          <w:sz w:val="24"/>
          <w:szCs w:val="24"/>
        </w:rPr>
        <w:lastRenderedPageBreak/>
        <w:t>W</w:t>
      </w:r>
      <w:r w:rsidR="00DD4DE1" w:rsidRPr="00DD4DE1">
        <w:rPr>
          <w:rFonts w:ascii="Times New Roman" w:hAnsi="Times New Roman" w:cs="Times New Roman"/>
          <w:color w:val="000000" w:themeColor="text1"/>
          <w:sz w:val="24"/>
          <w:szCs w:val="24"/>
        </w:rPr>
        <w:t xml:space="preserve">e propose </w:t>
      </w:r>
      <w:r>
        <w:rPr>
          <w:rFonts w:ascii="Times New Roman" w:hAnsi="Times New Roman" w:cs="Times New Roman"/>
          <w:color w:val="000000" w:themeColor="text1"/>
          <w:sz w:val="24"/>
          <w:szCs w:val="24"/>
        </w:rPr>
        <w:t>to develop an</w:t>
      </w:r>
      <w:r w:rsidR="00DD4DE1" w:rsidRPr="00DD4DE1">
        <w:rPr>
          <w:rFonts w:ascii="Times New Roman" w:hAnsi="Times New Roman" w:cs="Times New Roman"/>
          <w:color w:val="000000" w:themeColor="text1"/>
          <w:sz w:val="24"/>
          <w:szCs w:val="24"/>
        </w:rPr>
        <w:t xml:space="preserve"> algorithm that will calculate and output </w:t>
      </w:r>
      <w:r w:rsidR="000A2678">
        <w:rPr>
          <w:rFonts w:ascii="Times New Roman" w:hAnsi="Times New Roman" w:cs="Times New Roman"/>
          <w:color w:val="000000" w:themeColor="text1"/>
          <w:sz w:val="24"/>
          <w:szCs w:val="24"/>
        </w:rPr>
        <w:t>one or more</w:t>
      </w:r>
      <w:r w:rsidR="00DD4DE1" w:rsidRPr="00DD4DE1">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formal representations of an agent’s behavior, similar to a</w:t>
      </w:r>
      <w:r w:rsidR="00DD4DE1" w:rsidRPr="00DD4DE1">
        <w:rPr>
          <w:rFonts w:ascii="Times New Roman" w:hAnsi="Times New Roman" w:cs="Times New Roman"/>
          <w:color w:val="000000" w:themeColor="text1"/>
          <w:sz w:val="24"/>
          <w:szCs w:val="24"/>
        </w:rPr>
        <w:t xml:space="preserve"> </w:t>
      </w:r>
      <w:commentRangeStart w:id="0"/>
      <w:r w:rsidR="00DD4DE1" w:rsidRPr="00DD4DE1">
        <w:rPr>
          <w:rFonts w:ascii="Times New Roman" w:hAnsi="Times New Roman" w:cs="Times New Roman"/>
          <w:color w:val="000000" w:themeColor="text1"/>
          <w:sz w:val="24"/>
          <w:szCs w:val="24"/>
        </w:rPr>
        <w:t>Markov decision process</w:t>
      </w:r>
      <w:commentRangeEnd w:id="0"/>
      <w:r>
        <w:rPr>
          <w:rStyle w:val="CommentReference"/>
        </w:rPr>
        <w:commentReference w:id="0"/>
      </w:r>
      <w:r w:rsidR="004C796B">
        <w:rPr>
          <w:rFonts w:ascii="Times New Roman" w:hAnsi="Times New Roman" w:cs="Times New Roman"/>
          <w:color w:val="000000" w:themeColor="text1"/>
          <w:sz w:val="24"/>
          <w:szCs w:val="24"/>
        </w:rPr>
        <w:t>, but with support for cycles</w:t>
      </w:r>
      <w:r w:rsidR="000A2678">
        <w:rPr>
          <w:rFonts w:ascii="Times New Roman" w:hAnsi="Times New Roman" w:cs="Times New Roman"/>
          <w:color w:val="000000" w:themeColor="text1"/>
          <w:sz w:val="24"/>
          <w:szCs w:val="24"/>
        </w:rPr>
        <w:t>, as needed,</w:t>
      </w:r>
      <w:r w:rsidR="00DD4DE1" w:rsidRPr="00DD4DE1">
        <w:rPr>
          <w:rFonts w:ascii="Times New Roman" w:hAnsi="Times New Roman" w:cs="Times New Roman"/>
          <w:color w:val="000000" w:themeColor="text1"/>
          <w:sz w:val="24"/>
          <w:szCs w:val="24"/>
        </w:rPr>
        <w:t xml:space="preserve"> from the collected information, </w:t>
      </w:r>
      <w:r>
        <w:rPr>
          <w:rFonts w:ascii="Times New Roman" w:hAnsi="Times New Roman" w:cs="Times New Roman"/>
          <w:color w:val="000000" w:themeColor="text1"/>
          <w:sz w:val="24"/>
          <w:szCs w:val="24"/>
        </w:rPr>
        <w:t xml:space="preserve">as well as </w:t>
      </w:r>
      <w:r w:rsidR="00DD4DE1" w:rsidRPr="00DD4DE1">
        <w:rPr>
          <w:rFonts w:ascii="Times New Roman" w:hAnsi="Times New Roman" w:cs="Times New Roman"/>
          <w:color w:val="000000" w:themeColor="text1"/>
          <w:sz w:val="24"/>
          <w:szCs w:val="24"/>
        </w:rPr>
        <w:t xml:space="preserve">a tool that will easily allow the alteration of </w:t>
      </w:r>
      <w:r w:rsidR="000A2678">
        <w:rPr>
          <w:rFonts w:ascii="Times New Roman" w:hAnsi="Times New Roman" w:cs="Times New Roman"/>
          <w:color w:val="000000" w:themeColor="text1"/>
          <w:sz w:val="24"/>
          <w:szCs w:val="24"/>
        </w:rPr>
        <w:t>each</w:t>
      </w:r>
      <w:r w:rsidR="00DD4DE1" w:rsidRPr="00DD4DE1">
        <w:rPr>
          <w:rFonts w:ascii="Times New Roman" w:hAnsi="Times New Roman" w:cs="Times New Roman"/>
          <w:color w:val="000000" w:themeColor="text1"/>
          <w:sz w:val="24"/>
          <w:szCs w:val="24"/>
        </w:rPr>
        <w:t xml:space="preserve"> decision process </w:t>
      </w:r>
      <w:r w:rsidR="000A2678">
        <w:rPr>
          <w:rFonts w:ascii="Times New Roman" w:hAnsi="Times New Roman" w:cs="Times New Roman"/>
          <w:color w:val="000000" w:themeColor="text1"/>
          <w:sz w:val="24"/>
          <w:szCs w:val="24"/>
        </w:rPr>
        <w:t>to meet the requirements of the modeler</w:t>
      </w:r>
      <w:r w:rsidR="00DD4DE1" w:rsidRPr="00DD4DE1">
        <w:rPr>
          <w:rFonts w:ascii="Times New Roman" w:hAnsi="Times New Roman" w:cs="Times New Roman"/>
          <w:color w:val="000000" w:themeColor="text1"/>
          <w:sz w:val="24"/>
          <w:szCs w:val="24"/>
        </w:rPr>
        <w:t>.  This tool will then produce a file in a standard format that can be efficiently read and used in a variety of applications</w:t>
      </w:r>
      <w:r w:rsidR="00823E7D">
        <w:rPr>
          <w:rFonts w:ascii="Times New Roman" w:hAnsi="Times New Roman" w:cs="Times New Roman"/>
          <w:color w:val="000000" w:themeColor="text1"/>
          <w:sz w:val="24"/>
          <w:szCs w:val="24"/>
        </w:rPr>
        <w:t>, in order to create initial decision processes for believable behaviors.</w:t>
      </w:r>
    </w:p>
    <w:p w14:paraId="76BE9499" w14:textId="77777777" w:rsidR="00CC0C6F" w:rsidRDefault="00234918" w:rsidP="00234918">
      <w:pPr>
        <w:jc w:val="center"/>
        <w:rPr>
          <w:rFonts w:ascii="Times New Roman" w:hAnsi="Times New Roman" w:cs="Times New Roman"/>
          <w:sz w:val="28"/>
          <w:szCs w:val="28"/>
        </w:rPr>
      </w:pPr>
      <w:r>
        <w:rPr>
          <w:rFonts w:ascii="Times New Roman" w:hAnsi="Times New Roman" w:cs="Times New Roman"/>
          <w:sz w:val="28"/>
          <w:szCs w:val="28"/>
        </w:rPr>
        <w:lastRenderedPageBreak/>
        <w:t>CHAPTER 2</w:t>
      </w:r>
    </w:p>
    <w:p w14:paraId="0857AB92" w14:textId="77777777" w:rsidR="008F7DEA" w:rsidRDefault="00322566" w:rsidP="008F7DEA">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rPr>
        <w:t>Related Work</w:t>
      </w:r>
    </w:p>
    <w:p w14:paraId="265DA86D" w14:textId="77777777" w:rsidR="00BB07C9" w:rsidRDefault="00902950" w:rsidP="006726E7">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Agent-based modeling is a useful method to simulate systems in which individual behaviors are varied and complex.  </w:t>
      </w:r>
      <w:r w:rsidR="00E522F5">
        <w:rPr>
          <w:rFonts w:ascii="Times New Roman" w:hAnsi="Times New Roman" w:cs="Times New Roman"/>
          <w:color w:val="000000" w:themeColor="text1"/>
          <w:sz w:val="24"/>
          <w:szCs w:val="24"/>
        </w:rPr>
        <w:t xml:space="preserve">It has the ability to show phenomena that arise from the interaction of individual agents that would otherwise be difficult to predict.  It is also a flexible system of simulation, allowing the programmer to more easily change the behaviors of individual agents, or to add more agents to the system.  This makes it </w:t>
      </w:r>
      <w:r w:rsidR="00342563">
        <w:rPr>
          <w:rFonts w:ascii="Times New Roman" w:hAnsi="Times New Roman" w:cs="Times New Roman"/>
          <w:color w:val="000000" w:themeColor="text1"/>
          <w:sz w:val="24"/>
          <w:szCs w:val="24"/>
        </w:rPr>
        <w:t xml:space="preserve">ideal for the simulation of complex, dynamic systems, particularly those that involve human behavior </w:t>
      </w:r>
      <w:r w:rsidR="003E00AF">
        <w:rPr>
          <w:rFonts w:ascii="Times New Roman" w:hAnsi="Times New Roman" w:cs="Times New Roman"/>
          <w:color w:val="000000" w:themeColor="text1"/>
          <w:sz w:val="24"/>
          <w:szCs w:val="24"/>
        </w:rPr>
        <w:t>(</w:t>
      </w:r>
      <w:proofErr w:type="spellStart"/>
      <w:r w:rsidR="00E522F5" w:rsidRPr="00E522F5">
        <w:rPr>
          <w:rFonts w:ascii="Times New Roman" w:hAnsi="Times New Roman" w:cs="Times New Roman"/>
          <w:color w:val="000000" w:themeColor="text1"/>
          <w:sz w:val="24"/>
          <w:szCs w:val="24"/>
        </w:rPr>
        <w:t>B</w:t>
      </w:r>
      <w:r w:rsidR="00E522F5">
        <w:rPr>
          <w:rFonts w:ascii="Times New Roman" w:hAnsi="Times New Roman" w:cs="Times New Roman"/>
          <w:color w:val="000000" w:themeColor="text1"/>
          <w:sz w:val="24"/>
          <w:szCs w:val="24"/>
        </w:rPr>
        <w:t>onabeau</w:t>
      </w:r>
      <w:proofErr w:type="spellEnd"/>
      <w:r w:rsidR="00E522F5">
        <w:rPr>
          <w:rFonts w:ascii="Times New Roman" w:hAnsi="Times New Roman" w:cs="Times New Roman"/>
          <w:color w:val="000000" w:themeColor="text1"/>
          <w:sz w:val="24"/>
          <w:szCs w:val="24"/>
        </w:rPr>
        <w:t>, 2002</w:t>
      </w:r>
      <w:r w:rsidR="002404CE">
        <w:rPr>
          <w:rFonts w:ascii="Times New Roman" w:hAnsi="Times New Roman" w:cs="Times New Roman"/>
          <w:color w:val="000000" w:themeColor="text1"/>
          <w:sz w:val="24"/>
          <w:szCs w:val="24"/>
        </w:rPr>
        <w:t>)</w:t>
      </w:r>
      <w:r w:rsidR="001E069E">
        <w:rPr>
          <w:rFonts w:ascii="Times New Roman" w:hAnsi="Times New Roman" w:cs="Times New Roman"/>
          <w:color w:val="000000" w:themeColor="text1"/>
          <w:sz w:val="24"/>
          <w:szCs w:val="24"/>
        </w:rPr>
        <w:t>.</w:t>
      </w:r>
    </w:p>
    <w:p w14:paraId="721333C3" w14:textId="6402C108" w:rsidR="002C2D2E" w:rsidRDefault="000D77F2" w:rsidP="006726E7">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simulation has become such a commonly used tool, it is important that it is both </w:t>
      </w:r>
      <w:commentRangeStart w:id="1"/>
      <w:commentRangeStart w:id="2"/>
      <w:r>
        <w:rPr>
          <w:rFonts w:ascii="Times New Roman" w:hAnsi="Times New Roman" w:cs="Times New Roman"/>
          <w:color w:val="000000" w:themeColor="text1"/>
          <w:sz w:val="24"/>
          <w:szCs w:val="24"/>
        </w:rPr>
        <w:t>reliable</w:t>
      </w:r>
      <w:commentRangeEnd w:id="1"/>
      <w:r w:rsidR="00D64EED">
        <w:rPr>
          <w:rStyle w:val="CommentReference"/>
        </w:rPr>
        <w:commentReference w:id="1"/>
      </w:r>
      <w:commentRangeEnd w:id="2"/>
      <w:r w:rsidR="00172987">
        <w:rPr>
          <w:rStyle w:val="CommentReference"/>
        </w:rPr>
        <w:commentReference w:id="2"/>
      </w:r>
      <w:r>
        <w:rPr>
          <w:rFonts w:ascii="Times New Roman" w:hAnsi="Times New Roman" w:cs="Times New Roman"/>
          <w:color w:val="000000" w:themeColor="text1"/>
          <w:sz w:val="24"/>
          <w:szCs w:val="24"/>
        </w:rPr>
        <w:t xml:space="preserve"> and </w:t>
      </w:r>
      <w:commentRangeStart w:id="3"/>
      <w:commentRangeStart w:id="4"/>
      <w:r>
        <w:rPr>
          <w:rFonts w:ascii="Times New Roman" w:hAnsi="Times New Roman" w:cs="Times New Roman"/>
          <w:color w:val="000000" w:themeColor="text1"/>
          <w:sz w:val="24"/>
          <w:szCs w:val="24"/>
        </w:rPr>
        <w:t>valid</w:t>
      </w:r>
      <w:commentRangeEnd w:id="3"/>
      <w:r w:rsidR="00D64EED">
        <w:rPr>
          <w:rStyle w:val="CommentReference"/>
        </w:rPr>
        <w:commentReference w:id="3"/>
      </w:r>
      <w:commentRangeEnd w:id="4"/>
      <w:r w:rsidR="00172987">
        <w:rPr>
          <w:rStyle w:val="CommentReference"/>
        </w:rPr>
        <w:commentReference w:id="4"/>
      </w:r>
      <w:r>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 xml:space="preserve">A simulation can be said to be reliable if it produces the same results when given the same data.  </w:t>
      </w:r>
      <w:r w:rsidR="008D400E">
        <w:rPr>
          <w:rFonts w:ascii="Times New Roman" w:hAnsi="Times New Roman" w:cs="Times New Roman"/>
          <w:color w:val="000000" w:themeColor="text1"/>
          <w:sz w:val="24"/>
          <w:szCs w:val="24"/>
        </w:rPr>
        <w:t xml:space="preserve">While it can be relatively easy to determine if there are consistent results </w:t>
      </w:r>
      <w:r w:rsidR="00DC3437">
        <w:rPr>
          <w:rFonts w:ascii="Times New Roman" w:hAnsi="Times New Roman" w:cs="Times New Roman"/>
          <w:color w:val="000000" w:themeColor="text1"/>
          <w:sz w:val="24"/>
          <w:szCs w:val="24"/>
        </w:rPr>
        <w:t xml:space="preserve">that are </w:t>
      </w:r>
      <w:r w:rsidR="008D400E">
        <w:rPr>
          <w:rFonts w:ascii="Times New Roman" w:hAnsi="Times New Roman" w:cs="Times New Roman"/>
          <w:color w:val="000000" w:themeColor="text1"/>
          <w:sz w:val="24"/>
          <w:szCs w:val="24"/>
        </w:rPr>
        <w:t xml:space="preserve">obtained with a particular model, determining the validity of that model can be more difficult </w:t>
      </w:r>
      <w:r w:rsidR="003E00A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Garson, 2009</w:t>
      </w:r>
      <w:r w:rsidR="003E00AF">
        <w:rPr>
          <w:rFonts w:ascii="Times New Roman" w:hAnsi="Times New Roman" w:cs="Times New Roman"/>
          <w:color w:val="000000" w:themeColor="text1"/>
          <w:sz w:val="24"/>
          <w:szCs w:val="24"/>
        </w:rPr>
        <w:t>)</w:t>
      </w:r>
      <w:r w:rsidR="00936C3E">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 xml:space="preserve">The validity of a simulation can be defined in more than one way.  </w:t>
      </w:r>
      <w:commentRangeStart w:id="5"/>
      <w:r w:rsidR="00936C3E">
        <w:rPr>
          <w:rFonts w:ascii="Times New Roman" w:hAnsi="Times New Roman" w:cs="Times New Roman"/>
          <w:color w:val="000000" w:themeColor="text1"/>
          <w:sz w:val="24"/>
          <w:szCs w:val="24"/>
        </w:rPr>
        <w:t xml:space="preserve">If a simulation appears </w:t>
      </w:r>
      <w:r w:rsidR="00DC3437">
        <w:rPr>
          <w:rFonts w:ascii="Times New Roman" w:hAnsi="Times New Roman" w:cs="Times New Roman"/>
          <w:color w:val="000000" w:themeColor="text1"/>
          <w:sz w:val="24"/>
          <w:szCs w:val="24"/>
        </w:rPr>
        <w:t xml:space="preserve">to observers </w:t>
      </w:r>
      <w:r w:rsidR="00936C3E">
        <w:rPr>
          <w:rFonts w:ascii="Times New Roman" w:hAnsi="Times New Roman" w:cs="Times New Roman"/>
          <w:color w:val="000000" w:themeColor="text1"/>
          <w:sz w:val="24"/>
          <w:szCs w:val="24"/>
        </w:rPr>
        <w:t>to respond in the sam</w:t>
      </w:r>
      <w:r w:rsidR="00DC3437">
        <w:rPr>
          <w:rFonts w:ascii="Times New Roman" w:hAnsi="Times New Roman" w:cs="Times New Roman"/>
          <w:color w:val="000000" w:themeColor="text1"/>
          <w:sz w:val="24"/>
          <w:szCs w:val="24"/>
        </w:rPr>
        <w:t>e way as what is being simulated</w:t>
      </w:r>
      <w:r w:rsidR="00936C3E">
        <w:rPr>
          <w:rFonts w:ascii="Times New Roman" w:hAnsi="Times New Roman" w:cs="Times New Roman"/>
          <w:color w:val="000000" w:themeColor="text1"/>
          <w:sz w:val="24"/>
          <w:szCs w:val="24"/>
        </w:rPr>
        <w:t>, it can be said to have “face validity</w:t>
      </w:r>
      <w:commentRangeEnd w:id="5"/>
      <w:r w:rsidR="002031FB">
        <w:rPr>
          <w:rStyle w:val="CommentReference"/>
        </w:rPr>
        <w:commentReference w:id="5"/>
      </w:r>
      <w:r w:rsidR="00936C3E">
        <w:rPr>
          <w:rFonts w:ascii="Times New Roman" w:hAnsi="Times New Roman" w:cs="Times New Roman"/>
          <w:color w:val="000000" w:themeColor="text1"/>
          <w:sz w:val="24"/>
          <w:szCs w:val="24"/>
        </w:rPr>
        <w:t xml:space="preserve">.”  This is the easiest type of validity to determine, but it can also be inaccurate.  “Event validity”, </w:t>
      </w:r>
      <w:r w:rsidR="003E00AF">
        <w:rPr>
          <w:rFonts w:ascii="Times New Roman" w:hAnsi="Times New Roman" w:cs="Times New Roman"/>
          <w:color w:val="000000" w:themeColor="text1"/>
          <w:sz w:val="24"/>
          <w:szCs w:val="24"/>
        </w:rPr>
        <w:t>obtained by</w:t>
      </w:r>
      <w:r w:rsidR="00936C3E">
        <w:rPr>
          <w:rFonts w:ascii="Times New Roman" w:hAnsi="Times New Roman" w:cs="Times New Roman"/>
          <w:color w:val="000000" w:themeColor="text1"/>
          <w:sz w:val="24"/>
          <w:szCs w:val="24"/>
        </w:rPr>
        <w:t xml:space="preserve"> providing the simulation with known data and checking the results, is a more accurate method of determining the validity of the simulation.  By using known data, the correlation between the results of the simulation and the known results can be determined, giving a good sense of the simulation’s accuracy </w:t>
      </w:r>
      <w:r w:rsidR="003E00AF">
        <w:rPr>
          <w:rFonts w:ascii="Times New Roman" w:hAnsi="Times New Roman" w:cs="Times New Roman"/>
          <w:color w:val="000000" w:themeColor="text1"/>
          <w:sz w:val="24"/>
          <w:szCs w:val="24"/>
        </w:rPr>
        <w:t>(</w:t>
      </w:r>
      <w:r w:rsidR="00936C3E">
        <w:rPr>
          <w:rFonts w:ascii="Times New Roman" w:hAnsi="Times New Roman" w:cs="Times New Roman"/>
          <w:color w:val="000000" w:themeColor="text1"/>
          <w:sz w:val="24"/>
          <w:szCs w:val="24"/>
        </w:rPr>
        <w:t>Stanislaw, 19</w:t>
      </w:r>
      <w:r w:rsidR="00722225">
        <w:rPr>
          <w:rFonts w:ascii="Times New Roman" w:hAnsi="Times New Roman" w:cs="Times New Roman"/>
          <w:color w:val="000000" w:themeColor="text1"/>
          <w:sz w:val="24"/>
          <w:szCs w:val="24"/>
        </w:rPr>
        <w:t>86</w:t>
      </w:r>
      <w:r w:rsidR="003E00AF">
        <w:rPr>
          <w:rFonts w:ascii="Times New Roman" w:hAnsi="Times New Roman" w:cs="Times New Roman"/>
          <w:color w:val="000000" w:themeColor="text1"/>
          <w:sz w:val="24"/>
          <w:szCs w:val="24"/>
        </w:rPr>
        <w:t>)</w:t>
      </w:r>
      <w:r w:rsidR="00722225">
        <w:rPr>
          <w:rFonts w:ascii="Times New Roman" w:hAnsi="Times New Roman" w:cs="Times New Roman"/>
          <w:color w:val="000000" w:themeColor="text1"/>
          <w:sz w:val="24"/>
          <w:szCs w:val="24"/>
        </w:rPr>
        <w:t>.</w:t>
      </w:r>
    </w:p>
    <w:p w14:paraId="1BF007E0" w14:textId="77777777" w:rsidR="00FC2E28" w:rsidRDefault="00FC2E28" w:rsidP="006726E7">
      <w:pPr>
        <w:pStyle w:val="NoSpacing"/>
        <w:spacing w:line="480" w:lineRule="auto"/>
        <w:ind w:firstLine="720"/>
        <w:rPr>
          <w:rFonts w:ascii="Times New Roman" w:hAnsi="Times New Roman" w:cs="Times New Roman"/>
          <w:color w:val="000000" w:themeColor="text1"/>
          <w:sz w:val="24"/>
          <w:szCs w:val="24"/>
        </w:rPr>
      </w:pPr>
    </w:p>
    <w:p w14:paraId="626ACCDA" w14:textId="77777777" w:rsidR="00FC2E28" w:rsidRPr="002C2D2E" w:rsidRDefault="00FC2E28" w:rsidP="006726E7">
      <w:pPr>
        <w:pStyle w:val="NoSpacing"/>
        <w:spacing w:line="480" w:lineRule="auto"/>
        <w:ind w:firstLine="720"/>
        <w:rPr>
          <w:rFonts w:ascii="Times New Roman" w:hAnsi="Times New Roman" w:cs="Times New Roman"/>
          <w:color w:val="000000" w:themeColor="text1"/>
          <w:sz w:val="24"/>
          <w:szCs w:val="24"/>
        </w:rPr>
      </w:pPr>
    </w:p>
    <w:p w14:paraId="65B5BBB2" w14:textId="77777777" w:rsidR="00234918" w:rsidRPr="002C2D2E" w:rsidRDefault="00234918" w:rsidP="002C2D2E">
      <w:pPr>
        <w:pStyle w:val="NoSpacing"/>
        <w:spacing w:line="480" w:lineRule="auto"/>
        <w:rPr>
          <w:rFonts w:ascii="Times New Roman" w:hAnsi="Times New Roman" w:cs="Times New Roman"/>
          <w:color w:val="000000" w:themeColor="text1"/>
          <w:sz w:val="24"/>
          <w:szCs w:val="24"/>
        </w:rPr>
      </w:pPr>
      <w:r w:rsidRPr="002C2D2E">
        <w:rPr>
          <w:rFonts w:ascii="Times New Roman" w:hAnsi="Times New Roman" w:cs="Times New Roman"/>
          <w:color w:val="000000" w:themeColor="text1"/>
          <w:sz w:val="24"/>
          <w:szCs w:val="24"/>
        </w:rPr>
        <w:lastRenderedPageBreak/>
        <w:t xml:space="preserve">2.1 </w:t>
      </w:r>
      <w:r w:rsidR="00F64B60">
        <w:rPr>
          <w:rFonts w:ascii="Times New Roman" w:hAnsi="Times New Roman" w:cs="Times New Roman"/>
          <w:color w:val="000000" w:themeColor="text1"/>
          <w:sz w:val="24"/>
          <w:szCs w:val="24"/>
        </w:rPr>
        <w:t>MODELING HUMAN BEHAVIOR WITH</w:t>
      </w:r>
      <w:r w:rsidR="002C2D2E">
        <w:rPr>
          <w:rFonts w:ascii="Times New Roman" w:hAnsi="Times New Roman" w:cs="Times New Roman"/>
          <w:color w:val="000000" w:themeColor="text1"/>
          <w:sz w:val="24"/>
          <w:szCs w:val="24"/>
        </w:rPr>
        <w:t xml:space="preserve"> AGENT-BASED MODELS</w:t>
      </w:r>
    </w:p>
    <w:p w14:paraId="07EE7F3F" w14:textId="61CD9562" w:rsidR="00BB07C9" w:rsidRDefault="002C2D2E" w:rsidP="002C2D2E">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have been many different </w:t>
      </w:r>
      <w:r w:rsidR="00DC3437">
        <w:rPr>
          <w:rFonts w:ascii="Times New Roman" w:hAnsi="Times New Roman" w:cs="Times New Roman"/>
          <w:color w:val="000000" w:themeColor="text1"/>
          <w:sz w:val="24"/>
          <w:szCs w:val="24"/>
        </w:rPr>
        <w:t xml:space="preserve">decision-making </w:t>
      </w:r>
      <w:r>
        <w:rPr>
          <w:rFonts w:ascii="Times New Roman" w:hAnsi="Times New Roman" w:cs="Times New Roman"/>
          <w:color w:val="000000" w:themeColor="text1"/>
          <w:sz w:val="24"/>
          <w:szCs w:val="24"/>
        </w:rPr>
        <w:t xml:space="preserve">methods used in the attempt to create believable behavior in agent-based models.  </w:t>
      </w:r>
      <w:r w:rsidR="00935B1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ome researchers</w:t>
      </w:r>
      <w:r w:rsidR="00963B78">
        <w:rPr>
          <w:rFonts w:ascii="Times New Roman" w:hAnsi="Times New Roman" w:cs="Times New Roman"/>
          <w:color w:val="000000" w:themeColor="text1"/>
          <w:sz w:val="24"/>
          <w:szCs w:val="24"/>
        </w:rPr>
        <w:t xml:space="preserve">, such as </w:t>
      </w:r>
      <w:proofErr w:type="spellStart"/>
      <w:r w:rsidR="00963B78">
        <w:rPr>
          <w:rFonts w:ascii="Times New Roman" w:hAnsi="Times New Roman" w:cs="Times New Roman"/>
          <w:color w:val="000000" w:themeColor="text1"/>
          <w:sz w:val="24"/>
          <w:szCs w:val="24"/>
        </w:rPr>
        <w:t>Konolige</w:t>
      </w:r>
      <w:proofErr w:type="spellEnd"/>
      <w:r w:rsidR="00963B78">
        <w:rPr>
          <w:rFonts w:ascii="Times New Roman" w:hAnsi="Times New Roman" w:cs="Times New Roman"/>
          <w:color w:val="000000" w:themeColor="text1"/>
          <w:sz w:val="24"/>
          <w:szCs w:val="24"/>
        </w:rPr>
        <w:t xml:space="preserve">, </w:t>
      </w:r>
      <w:r w:rsidR="00F64B60">
        <w:rPr>
          <w:rFonts w:ascii="Times New Roman" w:hAnsi="Times New Roman" w:cs="Times New Roman"/>
          <w:color w:val="000000" w:themeColor="text1"/>
          <w:sz w:val="24"/>
          <w:szCs w:val="24"/>
        </w:rPr>
        <w:t xml:space="preserve">have </w:t>
      </w:r>
      <w:r>
        <w:rPr>
          <w:rFonts w:ascii="Times New Roman" w:hAnsi="Times New Roman" w:cs="Times New Roman"/>
          <w:color w:val="000000" w:themeColor="text1"/>
          <w:sz w:val="24"/>
          <w:szCs w:val="24"/>
        </w:rPr>
        <w:t xml:space="preserve">argued in favor of a deductive, first-order logic system of decision-making, </w:t>
      </w:r>
      <w:r w:rsidR="00935B17">
        <w:rPr>
          <w:rFonts w:ascii="Times New Roman" w:hAnsi="Times New Roman" w:cs="Times New Roman"/>
          <w:color w:val="000000" w:themeColor="text1"/>
          <w:sz w:val="24"/>
          <w:szCs w:val="24"/>
        </w:rPr>
        <w:t xml:space="preserve">basing the agents’ knowledge on a core set of beliefs and the knowledge that can be derived from it </w:t>
      </w:r>
      <w:r w:rsidR="003E00AF">
        <w:rPr>
          <w:rFonts w:ascii="Times New Roman" w:hAnsi="Times New Roman" w:cs="Times New Roman"/>
          <w:color w:val="000000" w:themeColor="text1"/>
          <w:sz w:val="24"/>
          <w:szCs w:val="24"/>
        </w:rPr>
        <w:t>(</w:t>
      </w:r>
      <w:r w:rsidR="00935B17">
        <w:rPr>
          <w:rFonts w:ascii="Times New Roman" w:hAnsi="Times New Roman" w:cs="Times New Roman"/>
          <w:color w:val="000000" w:themeColor="text1"/>
          <w:sz w:val="24"/>
          <w:szCs w:val="24"/>
        </w:rPr>
        <w:t>1986</w:t>
      </w:r>
      <w:r w:rsidR="003E00AF">
        <w:rPr>
          <w:rFonts w:ascii="Times New Roman" w:hAnsi="Times New Roman" w:cs="Times New Roman"/>
          <w:color w:val="000000" w:themeColor="text1"/>
          <w:sz w:val="24"/>
          <w:szCs w:val="24"/>
        </w:rPr>
        <w:t>)</w:t>
      </w:r>
      <w:r w:rsidR="00935B17">
        <w:rPr>
          <w:rFonts w:ascii="Times New Roman" w:hAnsi="Times New Roman" w:cs="Times New Roman"/>
          <w:color w:val="000000" w:themeColor="text1"/>
          <w:sz w:val="24"/>
          <w:szCs w:val="24"/>
        </w:rPr>
        <w:t xml:space="preserve">.  In this type of model, </w:t>
      </w:r>
      <w:r w:rsidR="0082095F">
        <w:rPr>
          <w:rFonts w:ascii="Times New Roman" w:hAnsi="Times New Roman" w:cs="Times New Roman"/>
          <w:color w:val="000000" w:themeColor="text1"/>
          <w:sz w:val="24"/>
          <w:szCs w:val="24"/>
        </w:rPr>
        <w:t>the agent’s behavior is rule-based, using only the knowledge that the agent has about the world and what can be logically determined by using that knowledge.</w:t>
      </w:r>
      <w:r>
        <w:rPr>
          <w:rFonts w:ascii="Times New Roman" w:hAnsi="Times New Roman" w:cs="Times New Roman"/>
          <w:color w:val="000000" w:themeColor="text1"/>
          <w:sz w:val="24"/>
          <w:szCs w:val="24"/>
        </w:rPr>
        <w:t xml:space="preserve"> </w:t>
      </w:r>
      <w:r w:rsidR="00F64B60">
        <w:rPr>
          <w:rFonts w:ascii="Times New Roman" w:hAnsi="Times New Roman" w:cs="Times New Roman"/>
          <w:color w:val="000000" w:themeColor="text1"/>
          <w:sz w:val="24"/>
          <w:szCs w:val="24"/>
        </w:rPr>
        <w:t>This</w:t>
      </w:r>
      <w:r w:rsidR="009554A4">
        <w:rPr>
          <w:rFonts w:ascii="Times New Roman" w:hAnsi="Times New Roman" w:cs="Times New Roman"/>
          <w:color w:val="000000" w:themeColor="text1"/>
          <w:sz w:val="24"/>
          <w:szCs w:val="24"/>
        </w:rPr>
        <w:t xml:space="preserve">, however, </w:t>
      </w:r>
      <w:commentRangeStart w:id="6"/>
      <w:commentRangeStart w:id="7"/>
      <w:r w:rsidR="006145F3">
        <w:rPr>
          <w:rFonts w:ascii="Times New Roman" w:hAnsi="Times New Roman" w:cs="Times New Roman"/>
          <w:color w:val="000000" w:themeColor="text1"/>
          <w:sz w:val="24"/>
          <w:szCs w:val="24"/>
        </w:rPr>
        <w:t>does not appear to be</w:t>
      </w:r>
      <w:r w:rsidR="00A45141">
        <w:rPr>
          <w:rFonts w:ascii="Times New Roman" w:hAnsi="Times New Roman" w:cs="Times New Roman"/>
          <w:color w:val="000000" w:themeColor="text1"/>
          <w:sz w:val="24"/>
          <w:szCs w:val="24"/>
        </w:rPr>
        <w:t xml:space="preserve"> </w:t>
      </w:r>
      <w:commentRangeEnd w:id="6"/>
      <w:r w:rsidR="00A15776">
        <w:rPr>
          <w:rStyle w:val="CommentReference"/>
        </w:rPr>
        <w:commentReference w:id="6"/>
      </w:r>
      <w:commentRangeEnd w:id="7"/>
      <w:r w:rsidR="004C796B">
        <w:rPr>
          <w:rStyle w:val="CommentReference"/>
        </w:rPr>
        <w:commentReference w:id="7"/>
      </w:r>
      <w:r w:rsidR="009554A4">
        <w:rPr>
          <w:rFonts w:ascii="Times New Roman" w:hAnsi="Times New Roman" w:cs="Times New Roman"/>
          <w:color w:val="000000" w:themeColor="text1"/>
          <w:sz w:val="24"/>
          <w:szCs w:val="24"/>
        </w:rPr>
        <w:t xml:space="preserve">the way </w:t>
      </w:r>
      <w:r w:rsidR="00872D08">
        <w:rPr>
          <w:rFonts w:ascii="Times New Roman" w:hAnsi="Times New Roman" w:cs="Times New Roman"/>
          <w:color w:val="000000" w:themeColor="text1"/>
          <w:sz w:val="24"/>
          <w:szCs w:val="24"/>
        </w:rPr>
        <w:t xml:space="preserve">that </w:t>
      </w:r>
      <w:r w:rsidR="009554A4">
        <w:rPr>
          <w:rFonts w:ascii="Times New Roman" w:hAnsi="Times New Roman" w:cs="Times New Roman"/>
          <w:color w:val="000000" w:themeColor="text1"/>
          <w:sz w:val="24"/>
          <w:szCs w:val="24"/>
        </w:rPr>
        <w:t>humans reason</w:t>
      </w:r>
      <w:r w:rsidR="00F64B60">
        <w:rPr>
          <w:rFonts w:ascii="Times New Roman" w:hAnsi="Times New Roman" w:cs="Times New Roman"/>
          <w:color w:val="000000" w:themeColor="text1"/>
          <w:sz w:val="24"/>
          <w:szCs w:val="24"/>
        </w:rPr>
        <w:t>, and seems more suitable to a knowledge base than an agent-based model.</w:t>
      </w:r>
    </w:p>
    <w:p w14:paraId="639456B9" w14:textId="51F68AE7" w:rsidR="002C2D2E" w:rsidRDefault="003B7EFE" w:rsidP="002C2D2E">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make the model less restrictive, some researchers have used </w:t>
      </w:r>
      <w:proofErr w:type="spellStart"/>
      <w:r>
        <w:rPr>
          <w:rFonts w:ascii="Times New Roman" w:hAnsi="Times New Roman" w:cs="Times New Roman"/>
          <w:color w:val="000000" w:themeColor="text1"/>
          <w:sz w:val="24"/>
          <w:szCs w:val="24"/>
        </w:rPr>
        <w:t>Hintikka’s</w:t>
      </w:r>
      <w:proofErr w:type="spellEnd"/>
      <w:r>
        <w:rPr>
          <w:rFonts w:ascii="Times New Roman" w:hAnsi="Times New Roman" w:cs="Times New Roman"/>
          <w:color w:val="000000" w:themeColor="text1"/>
          <w:sz w:val="24"/>
          <w:szCs w:val="24"/>
        </w:rPr>
        <w:t xml:space="preserve"> “possible worlds” approach, allowing the agent a certain amount of belief in any state of the current world that could be possible, based </w:t>
      </w:r>
      <w:r w:rsidR="007C63D0">
        <w:rPr>
          <w:rFonts w:ascii="Times New Roman" w:hAnsi="Times New Roman" w:cs="Times New Roman"/>
          <w:color w:val="000000" w:themeColor="text1"/>
          <w:sz w:val="24"/>
          <w:szCs w:val="24"/>
        </w:rPr>
        <w:t>on</w:t>
      </w:r>
      <w:r>
        <w:rPr>
          <w:rFonts w:ascii="Times New Roman" w:hAnsi="Times New Roman" w:cs="Times New Roman"/>
          <w:color w:val="000000" w:themeColor="text1"/>
          <w:sz w:val="24"/>
          <w:szCs w:val="24"/>
        </w:rPr>
        <w:t xml:space="preserve"> the facts the agent is currently aware</w:t>
      </w:r>
      <w:r w:rsidR="007C63D0">
        <w:rPr>
          <w:rFonts w:ascii="Times New Roman" w:hAnsi="Times New Roman" w:cs="Times New Roman"/>
          <w:color w:val="000000" w:themeColor="text1"/>
          <w:sz w:val="24"/>
          <w:szCs w:val="24"/>
        </w:rPr>
        <w:t xml:space="preserve"> of</w:t>
      </w:r>
      <w:r>
        <w:rPr>
          <w:rFonts w:ascii="Times New Roman" w:hAnsi="Times New Roman" w:cs="Times New Roman"/>
          <w:color w:val="000000" w:themeColor="text1"/>
          <w:sz w:val="24"/>
          <w:szCs w:val="24"/>
        </w:rPr>
        <w:t xml:space="preserve"> (1967).  </w:t>
      </w:r>
      <w:r w:rsidR="00FF60E5">
        <w:rPr>
          <w:rFonts w:ascii="Times New Roman" w:hAnsi="Times New Roman" w:cs="Times New Roman"/>
          <w:color w:val="000000" w:themeColor="text1"/>
          <w:sz w:val="24"/>
          <w:szCs w:val="24"/>
        </w:rPr>
        <w:t>Ginsberg and Smith argued for this approach, b</w:t>
      </w:r>
      <w:r w:rsidR="00DC3437">
        <w:rPr>
          <w:rFonts w:ascii="Times New Roman" w:hAnsi="Times New Roman" w:cs="Times New Roman"/>
          <w:color w:val="000000" w:themeColor="text1"/>
          <w:sz w:val="24"/>
          <w:szCs w:val="24"/>
        </w:rPr>
        <w:t>ecause</w:t>
      </w:r>
      <w:r w:rsidR="00FF60E5">
        <w:rPr>
          <w:rFonts w:ascii="Times New Roman" w:hAnsi="Times New Roman" w:cs="Times New Roman"/>
          <w:color w:val="000000" w:themeColor="text1"/>
          <w:sz w:val="24"/>
          <w:szCs w:val="24"/>
        </w:rPr>
        <w:t xml:space="preserve"> the number of changes in the world between time steps </w:t>
      </w:r>
      <w:r w:rsidR="00DC3437">
        <w:rPr>
          <w:rFonts w:ascii="Times New Roman" w:hAnsi="Times New Roman" w:cs="Times New Roman"/>
          <w:color w:val="000000" w:themeColor="text1"/>
          <w:sz w:val="24"/>
          <w:szCs w:val="24"/>
        </w:rPr>
        <w:t>i</w:t>
      </w:r>
      <w:r w:rsidR="00FF60E5">
        <w:rPr>
          <w:rFonts w:ascii="Times New Roman" w:hAnsi="Times New Roman" w:cs="Times New Roman"/>
          <w:color w:val="000000" w:themeColor="text1"/>
          <w:sz w:val="24"/>
          <w:szCs w:val="24"/>
        </w:rPr>
        <w:t>s relatively small, so that keeping track of changes in the world, and therefore changes in the agent’s belief state, should be relatively simple (1988).  However, when using their approach, if information contradictory to an agent’s current belief state is discovered, the entire knowledge base needs to be reconstructed</w:t>
      </w:r>
      <w:r w:rsidR="00DC3437">
        <w:rPr>
          <w:rFonts w:ascii="Times New Roman" w:hAnsi="Times New Roman" w:cs="Times New Roman"/>
          <w:color w:val="000000" w:themeColor="text1"/>
          <w:sz w:val="24"/>
          <w:szCs w:val="24"/>
        </w:rPr>
        <w:t>.</w:t>
      </w:r>
      <w:r w:rsidR="00FF60E5">
        <w:rPr>
          <w:rFonts w:ascii="Times New Roman" w:hAnsi="Times New Roman" w:cs="Times New Roman"/>
          <w:color w:val="000000" w:themeColor="text1"/>
          <w:sz w:val="24"/>
          <w:szCs w:val="24"/>
        </w:rPr>
        <w:t xml:space="preserve"> </w:t>
      </w:r>
      <w:r w:rsidR="00DC3437">
        <w:rPr>
          <w:rFonts w:ascii="Times New Roman" w:hAnsi="Times New Roman" w:cs="Times New Roman"/>
          <w:color w:val="000000" w:themeColor="text1"/>
          <w:sz w:val="24"/>
          <w:szCs w:val="24"/>
        </w:rPr>
        <w:t>I</w:t>
      </w:r>
      <w:r w:rsidR="00FF60E5">
        <w:rPr>
          <w:rFonts w:ascii="Times New Roman" w:hAnsi="Times New Roman" w:cs="Times New Roman"/>
          <w:color w:val="000000" w:themeColor="text1"/>
          <w:sz w:val="24"/>
          <w:szCs w:val="24"/>
        </w:rPr>
        <w:t xml:space="preserve">t then becomes </w:t>
      </w:r>
      <w:r w:rsidR="00DC3437">
        <w:rPr>
          <w:rFonts w:ascii="Times New Roman" w:hAnsi="Times New Roman" w:cs="Times New Roman"/>
          <w:color w:val="000000" w:themeColor="text1"/>
          <w:sz w:val="24"/>
          <w:szCs w:val="24"/>
        </w:rPr>
        <w:t xml:space="preserve">extremely </w:t>
      </w:r>
      <w:r w:rsidR="00FF60E5">
        <w:rPr>
          <w:rFonts w:ascii="Times New Roman" w:hAnsi="Times New Roman" w:cs="Times New Roman"/>
          <w:color w:val="000000" w:themeColor="text1"/>
          <w:sz w:val="24"/>
          <w:szCs w:val="24"/>
        </w:rPr>
        <w:t>computationally expensive.  Furthermore, scalability becomes an issue, as beliefs about every possible fact in the given world have to be stored and updated for each agent individually.</w:t>
      </w:r>
    </w:p>
    <w:p w14:paraId="4CCFD1F2" w14:textId="33CF44A3" w:rsidR="002C2D2E" w:rsidRDefault="009554A4" w:rsidP="002C2D2E">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BDI</w:t>
      </w:r>
      <w:r w:rsidR="00DC3437">
        <w:rPr>
          <w:rFonts w:ascii="Times New Roman" w:hAnsi="Times New Roman" w:cs="Times New Roman"/>
          <w:color w:val="000000" w:themeColor="text1"/>
          <w:sz w:val="24"/>
          <w:szCs w:val="24"/>
        </w:rPr>
        <w:t xml:space="preserve"> model</w:t>
      </w:r>
      <w:r>
        <w:rPr>
          <w:rFonts w:ascii="Times New Roman" w:hAnsi="Times New Roman" w:cs="Times New Roman"/>
          <w:color w:val="000000" w:themeColor="text1"/>
          <w:sz w:val="24"/>
          <w:szCs w:val="24"/>
        </w:rPr>
        <w:t>, or Belief, Desire, and Intentions model</w:t>
      </w:r>
      <w:r w:rsidR="00DC34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is a less computationally complex version of the possible</w:t>
      </w:r>
      <w:r w:rsidR="00A45141">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worlds</w:t>
      </w:r>
      <w:proofErr w:type="gramEnd"/>
      <w:r>
        <w:rPr>
          <w:rFonts w:ascii="Times New Roman" w:hAnsi="Times New Roman" w:cs="Times New Roman"/>
          <w:color w:val="000000" w:themeColor="text1"/>
          <w:sz w:val="24"/>
          <w:szCs w:val="24"/>
        </w:rPr>
        <w:t xml:space="preserve"> model.  It stores the agent’s current beliefs in the state of the world based upon past events of which the agent is aware.  Desires are the </w:t>
      </w:r>
      <w:r>
        <w:rPr>
          <w:rFonts w:ascii="Times New Roman" w:hAnsi="Times New Roman" w:cs="Times New Roman"/>
          <w:color w:val="000000" w:themeColor="text1"/>
          <w:sz w:val="24"/>
          <w:szCs w:val="24"/>
        </w:rPr>
        <w:lastRenderedPageBreak/>
        <w:t>agent’s current goals, and Intentions a</w:t>
      </w:r>
      <w:r w:rsidR="00DC3437">
        <w:rPr>
          <w:rFonts w:ascii="Times New Roman" w:hAnsi="Times New Roman" w:cs="Times New Roman"/>
          <w:color w:val="000000" w:themeColor="text1"/>
          <w:sz w:val="24"/>
          <w:szCs w:val="24"/>
        </w:rPr>
        <w:t>re</w:t>
      </w:r>
      <w:r>
        <w:rPr>
          <w:rFonts w:ascii="Times New Roman" w:hAnsi="Times New Roman" w:cs="Times New Roman"/>
          <w:color w:val="000000" w:themeColor="text1"/>
          <w:sz w:val="24"/>
          <w:szCs w:val="24"/>
        </w:rPr>
        <w:t xml:space="preserve"> the agent’s plans to achieve those goals.  </w:t>
      </w:r>
      <w:r w:rsidR="00DC08B1">
        <w:rPr>
          <w:rFonts w:ascii="Times New Roman" w:hAnsi="Times New Roman" w:cs="Times New Roman"/>
          <w:color w:val="000000" w:themeColor="text1"/>
          <w:sz w:val="24"/>
          <w:szCs w:val="24"/>
        </w:rPr>
        <w:t>This model is based upon ideas from cognitive psychology about the nature of human thought (</w:t>
      </w:r>
      <w:proofErr w:type="spellStart"/>
      <w:r w:rsidR="00DC08B1">
        <w:rPr>
          <w:rFonts w:ascii="Times New Roman" w:hAnsi="Times New Roman" w:cs="Times New Roman"/>
          <w:color w:val="000000" w:themeColor="text1"/>
          <w:sz w:val="24"/>
          <w:szCs w:val="24"/>
        </w:rPr>
        <w:t>Georgeff</w:t>
      </w:r>
      <w:proofErr w:type="spellEnd"/>
      <w:r w:rsidR="00DC08B1">
        <w:rPr>
          <w:rFonts w:ascii="Times New Roman" w:hAnsi="Times New Roman" w:cs="Times New Roman"/>
          <w:color w:val="000000" w:themeColor="text1"/>
          <w:sz w:val="24"/>
          <w:szCs w:val="24"/>
        </w:rPr>
        <w:t xml:space="preserve"> et al.</w:t>
      </w:r>
      <w:r w:rsidR="001C76D7">
        <w:rPr>
          <w:rFonts w:ascii="Times New Roman" w:hAnsi="Times New Roman" w:cs="Times New Roman"/>
          <w:color w:val="000000" w:themeColor="text1"/>
          <w:sz w:val="24"/>
          <w:szCs w:val="24"/>
        </w:rPr>
        <w:t>,</w:t>
      </w:r>
      <w:r w:rsidR="00DC08B1">
        <w:rPr>
          <w:rFonts w:ascii="Times New Roman" w:hAnsi="Times New Roman" w:cs="Times New Roman"/>
          <w:color w:val="000000" w:themeColor="text1"/>
          <w:sz w:val="24"/>
          <w:szCs w:val="24"/>
        </w:rPr>
        <w:t xml:space="preserve"> 1999).  By extending intentions to include multi-agent planning, Cohen and Levesque described a method of using BDI models in multi-agent systems (</w:t>
      </w:r>
      <w:r w:rsidR="0076058A">
        <w:rPr>
          <w:rFonts w:ascii="Times New Roman" w:hAnsi="Times New Roman" w:cs="Times New Roman"/>
          <w:color w:val="000000" w:themeColor="text1"/>
          <w:sz w:val="24"/>
          <w:szCs w:val="24"/>
        </w:rPr>
        <w:t>1990)</w:t>
      </w:r>
      <w:r w:rsidR="00DC08B1">
        <w:rPr>
          <w:rFonts w:ascii="Times New Roman" w:hAnsi="Times New Roman" w:cs="Times New Roman"/>
          <w:color w:val="000000" w:themeColor="text1"/>
          <w:sz w:val="24"/>
          <w:szCs w:val="24"/>
        </w:rPr>
        <w:t>.  Their agents also include a degree of commitment to their goals, allowing an agent to drop its goals in favor of a new one when interacting with another agent.</w:t>
      </w:r>
    </w:p>
    <w:p w14:paraId="5BB6097A" w14:textId="77777777" w:rsidR="00234918" w:rsidRDefault="00234918" w:rsidP="00234918">
      <w:pPr>
        <w:pStyle w:val="NoSpacing"/>
        <w:spacing w:line="480" w:lineRule="auto"/>
        <w:rPr>
          <w:rFonts w:ascii="Times New Roman" w:hAnsi="Times New Roman" w:cs="Times New Roman"/>
          <w:color w:val="000000" w:themeColor="text1"/>
          <w:sz w:val="24"/>
          <w:szCs w:val="24"/>
        </w:rPr>
      </w:pPr>
      <w:r w:rsidRPr="002C2D2E">
        <w:rPr>
          <w:rFonts w:ascii="Times New Roman" w:hAnsi="Times New Roman" w:cs="Times New Roman"/>
          <w:color w:val="000000" w:themeColor="text1"/>
          <w:sz w:val="24"/>
          <w:szCs w:val="24"/>
        </w:rPr>
        <w:t xml:space="preserve">2.2 </w:t>
      </w:r>
      <w:r w:rsidR="002C2D2E">
        <w:rPr>
          <w:rFonts w:ascii="Times New Roman" w:hAnsi="Times New Roman" w:cs="Times New Roman"/>
          <w:color w:val="000000" w:themeColor="text1"/>
          <w:sz w:val="24"/>
          <w:szCs w:val="24"/>
        </w:rPr>
        <w:t>SEQUENTIAL OBSERVATIONS</w:t>
      </w:r>
      <w:r w:rsidR="00EA1849">
        <w:rPr>
          <w:rFonts w:ascii="Times New Roman" w:hAnsi="Times New Roman" w:cs="Times New Roman"/>
          <w:color w:val="000000" w:themeColor="text1"/>
          <w:sz w:val="24"/>
          <w:szCs w:val="24"/>
        </w:rPr>
        <w:t xml:space="preserve"> VERSUS COGNITIVE MODELING</w:t>
      </w:r>
    </w:p>
    <w:p w14:paraId="719681FB" w14:textId="2672EDD8" w:rsidR="00F438E4" w:rsidRDefault="00F343DD" w:rsidP="003416D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A46A21">
        <w:rPr>
          <w:rFonts w:ascii="Times New Roman" w:hAnsi="Times New Roman" w:cs="Times New Roman"/>
          <w:color w:val="000000" w:themeColor="text1"/>
          <w:sz w:val="24"/>
          <w:szCs w:val="24"/>
        </w:rPr>
        <w:t xml:space="preserve"> problem with modeling human behavior based upon theories of cognition is that cognitive models are difficult to quantify.  Humans do not </w:t>
      </w:r>
      <w:r>
        <w:rPr>
          <w:rFonts w:ascii="Times New Roman" w:hAnsi="Times New Roman" w:cs="Times New Roman"/>
          <w:color w:val="000000" w:themeColor="text1"/>
          <w:sz w:val="24"/>
          <w:szCs w:val="24"/>
        </w:rPr>
        <w:t xml:space="preserve">seem to </w:t>
      </w:r>
      <w:r w:rsidR="00A46A21">
        <w:rPr>
          <w:rFonts w:ascii="Times New Roman" w:hAnsi="Times New Roman" w:cs="Times New Roman"/>
          <w:color w:val="000000" w:themeColor="text1"/>
          <w:sz w:val="24"/>
          <w:szCs w:val="24"/>
        </w:rPr>
        <w:t xml:space="preserve">make decisions based entirely upon mathematical formulae or deductive logic.  </w:t>
      </w:r>
      <w:r w:rsidR="003416DA">
        <w:rPr>
          <w:rFonts w:ascii="Times New Roman" w:hAnsi="Times New Roman" w:cs="Times New Roman"/>
          <w:color w:val="000000" w:themeColor="text1"/>
          <w:sz w:val="24"/>
          <w:szCs w:val="24"/>
        </w:rPr>
        <w:t>In contrast to standard machine-learning methodology, humans actually make poorer decisions when given too much information</w:t>
      </w:r>
      <w:r w:rsidR="00271071">
        <w:rPr>
          <w:rStyle w:val="CommentReference"/>
        </w:rPr>
        <w:commentReference w:id="8"/>
      </w:r>
      <w:r w:rsidR="003416DA">
        <w:rPr>
          <w:rFonts w:ascii="Times New Roman" w:hAnsi="Times New Roman" w:cs="Times New Roman"/>
          <w:color w:val="000000" w:themeColor="text1"/>
          <w:sz w:val="24"/>
          <w:szCs w:val="24"/>
        </w:rPr>
        <w:t xml:space="preserve">.  </w:t>
      </w:r>
      <w:r w:rsidR="00A46A21">
        <w:rPr>
          <w:rFonts w:ascii="Times New Roman" w:hAnsi="Times New Roman" w:cs="Times New Roman"/>
          <w:color w:val="000000" w:themeColor="text1"/>
          <w:sz w:val="24"/>
          <w:szCs w:val="24"/>
        </w:rPr>
        <w:t xml:space="preserve">Instead, humans use heuristics, and these heuristics are not necessarily consistent between each </w:t>
      </w:r>
      <w:r w:rsidR="003416DA">
        <w:rPr>
          <w:rFonts w:ascii="Times New Roman" w:hAnsi="Times New Roman" w:cs="Times New Roman"/>
          <w:color w:val="000000" w:themeColor="text1"/>
          <w:sz w:val="24"/>
          <w:szCs w:val="24"/>
        </w:rPr>
        <w:t>individual, type</w:t>
      </w:r>
      <w:r w:rsidR="00FF3D4E">
        <w:rPr>
          <w:rFonts w:ascii="Times New Roman" w:hAnsi="Times New Roman" w:cs="Times New Roman"/>
          <w:color w:val="000000" w:themeColor="text1"/>
          <w:sz w:val="24"/>
          <w:szCs w:val="24"/>
        </w:rPr>
        <w:t>s</w:t>
      </w:r>
      <w:r w:rsidR="003416DA">
        <w:rPr>
          <w:rFonts w:ascii="Times New Roman" w:hAnsi="Times New Roman" w:cs="Times New Roman"/>
          <w:color w:val="000000" w:themeColor="text1"/>
          <w:sz w:val="24"/>
          <w:szCs w:val="24"/>
        </w:rPr>
        <w:t xml:space="preserve"> of decision</w:t>
      </w:r>
      <w:r w:rsidR="00FF3D4E">
        <w:rPr>
          <w:rFonts w:ascii="Times New Roman" w:hAnsi="Times New Roman" w:cs="Times New Roman"/>
          <w:color w:val="000000" w:themeColor="text1"/>
          <w:sz w:val="24"/>
          <w:szCs w:val="24"/>
        </w:rPr>
        <w:t>s</w:t>
      </w:r>
      <w:r w:rsidR="003416DA">
        <w:rPr>
          <w:rFonts w:ascii="Times New Roman" w:hAnsi="Times New Roman" w:cs="Times New Roman"/>
          <w:color w:val="000000" w:themeColor="text1"/>
          <w:sz w:val="24"/>
          <w:szCs w:val="24"/>
        </w:rPr>
        <w:t>, or even each time the same decision is made.  They can be derived from individual preference, generalizations, culture, experience, or even learned from others (</w:t>
      </w:r>
      <w:proofErr w:type="spellStart"/>
      <w:r w:rsidR="003416DA">
        <w:rPr>
          <w:rFonts w:ascii="Times New Roman" w:hAnsi="Times New Roman" w:cs="Times New Roman"/>
          <w:color w:val="000000" w:themeColor="text1"/>
          <w:sz w:val="24"/>
          <w:szCs w:val="24"/>
        </w:rPr>
        <w:t>Gigerenzer</w:t>
      </w:r>
      <w:proofErr w:type="spellEnd"/>
      <w:r w:rsidR="003416DA">
        <w:rPr>
          <w:rFonts w:ascii="Times New Roman" w:hAnsi="Times New Roman" w:cs="Times New Roman"/>
          <w:color w:val="000000" w:themeColor="text1"/>
          <w:sz w:val="24"/>
          <w:szCs w:val="24"/>
        </w:rPr>
        <w:t xml:space="preserve"> and </w:t>
      </w:r>
      <w:proofErr w:type="spellStart"/>
      <w:r w:rsidR="003416DA">
        <w:rPr>
          <w:rFonts w:ascii="Times New Roman" w:hAnsi="Times New Roman" w:cs="Times New Roman"/>
          <w:color w:val="000000" w:themeColor="text1"/>
          <w:sz w:val="24"/>
          <w:szCs w:val="24"/>
        </w:rPr>
        <w:t>Gaissmeier</w:t>
      </w:r>
      <w:proofErr w:type="spellEnd"/>
      <w:r w:rsidR="001C76D7">
        <w:rPr>
          <w:rFonts w:ascii="Times New Roman" w:hAnsi="Times New Roman" w:cs="Times New Roman"/>
          <w:color w:val="000000" w:themeColor="text1"/>
          <w:sz w:val="24"/>
          <w:szCs w:val="24"/>
        </w:rPr>
        <w:t>,</w:t>
      </w:r>
      <w:r w:rsidR="00F438E4">
        <w:rPr>
          <w:rFonts w:ascii="Times New Roman" w:hAnsi="Times New Roman" w:cs="Times New Roman"/>
          <w:color w:val="000000" w:themeColor="text1"/>
          <w:sz w:val="24"/>
          <w:szCs w:val="24"/>
        </w:rPr>
        <w:t xml:space="preserve"> 2011).</w:t>
      </w:r>
    </w:p>
    <w:p w14:paraId="36057345" w14:textId="77777777" w:rsidR="00D96F4B" w:rsidRDefault="00F438E4" w:rsidP="003416DA">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Emotions also play a large part in human decision-making, as shown in neurological studies related to damage of the prefrontal cortex (</w:t>
      </w:r>
      <w:proofErr w:type="spellStart"/>
      <w:r>
        <w:rPr>
          <w:rFonts w:ascii="Times New Roman" w:hAnsi="Times New Roman" w:cs="Times New Roman"/>
          <w:color w:val="000000" w:themeColor="text1"/>
          <w:sz w:val="24"/>
          <w:szCs w:val="24"/>
        </w:rPr>
        <w:t>Bechara</w:t>
      </w:r>
      <w:proofErr w:type="spellEnd"/>
      <w:r>
        <w:rPr>
          <w:rFonts w:ascii="Times New Roman" w:hAnsi="Times New Roman" w:cs="Times New Roman"/>
          <w:color w:val="000000" w:themeColor="text1"/>
          <w:sz w:val="24"/>
          <w:szCs w:val="24"/>
        </w:rPr>
        <w:t xml:space="preserve"> et al., 2000) and studies on the amygdala and </w:t>
      </w:r>
      <w:proofErr w:type="spellStart"/>
      <w:r>
        <w:rPr>
          <w:rFonts w:ascii="Times New Roman" w:hAnsi="Times New Roman" w:cs="Times New Roman"/>
          <w:color w:val="000000" w:themeColor="text1"/>
          <w:sz w:val="24"/>
          <w:szCs w:val="24"/>
        </w:rPr>
        <w:t>Pavlovian</w:t>
      </w:r>
      <w:proofErr w:type="spellEnd"/>
      <w:r>
        <w:rPr>
          <w:rFonts w:ascii="Times New Roman" w:hAnsi="Times New Roman" w:cs="Times New Roman"/>
          <w:color w:val="000000" w:themeColor="text1"/>
          <w:sz w:val="24"/>
          <w:szCs w:val="24"/>
        </w:rPr>
        <w:t xml:space="preserve"> responses (Seymour and Dolan, 2008).  There have been many attempts to incorporate emotion into agent decision-making, such as </w:t>
      </w:r>
      <w:r w:rsidR="002E65FC">
        <w:rPr>
          <w:rFonts w:ascii="Times New Roman" w:hAnsi="Times New Roman" w:cs="Times New Roman"/>
          <w:color w:val="000000" w:themeColor="text1"/>
          <w:sz w:val="24"/>
          <w:szCs w:val="24"/>
        </w:rPr>
        <w:t xml:space="preserve">the </w:t>
      </w:r>
      <w:proofErr w:type="spellStart"/>
      <w:r w:rsidR="002E65FC">
        <w:rPr>
          <w:rFonts w:ascii="Times New Roman" w:hAnsi="Times New Roman" w:cs="Times New Roman"/>
          <w:color w:val="000000" w:themeColor="text1"/>
          <w:sz w:val="24"/>
          <w:szCs w:val="24"/>
        </w:rPr>
        <w:t>Cathexis</w:t>
      </w:r>
      <w:proofErr w:type="spellEnd"/>
      <w:r w:rsidR="002E65FC">
        <w:rPr>
          <w:rFonts w:ascii="Times New Roman" w:hAnsi="Times New Roman" w:cs="Times New Roman"/>
          <w:color w:val="000000" w:themeColor="text1"/>
          <w:sz w:val="24"/>
          <w:szCs w:val="24"/>
        </w:rPr>
        <w:t xml:space="preserve"> model (</w:t>
      </w:r>
      <w:proofErr w:type="spellStart"/>
      <w:r w:rsidR="002E65FC">
        <w:rPr>
          <w:rFonts w:ascii="Times New Roman" w:hAnsi="Times New Roman" w:cs="Times New Roman"/>
          <w:color w:val="000000" w:themeColor="text1"/>
          <w:sz w:val="24"/>
          <w:szCs w:val="24"/>
        </w:rPr>
        <w:t>Velásquez</w:t>
      </w:r>
      <w:proofErr w:type="spellEnd"/>
      <w:r w:rsidR="002E65FC">
        <w:rPr>
          <w:rFonts w:ascii="Times New Roman" w:hAnsi="Times New Roman" w:cs="Times New Roman"/>
          <w:color w:val="000000" w:themeColor="text1"/>
          <w:sz w:val="24"/>
          <w:szCs w:val="24"/>
        </w:rPr>
        <w:t xml:space="preserve">, </w:t>
      </w:r>
      <w:r w:rsidR="005D0496">
        <w:rPr>
          <w:rFonts w:ascii="Times New Roman" w:hAnsi="Times New Roman" w:cs="Times New Roman"/>
          <w:color w:val="000000" w:themeColor="text1"/>
          <w:sz w:val="24"/>
          <w:szCs w:val="24"/>
        </w:rPr>
        <w:t>1997</w:t>
      </w:r>
      <w:r w:rsidR="002E65FC">
        <w:rPr>
          <w:rFonts w:ascii="Times New Roman" w:hAnsi="Times New Roman" w:cs="Times New Roman"/>
          <w:color w:val="000000" w:themeColor="text1"/>
          <w:sz w:val="24"/>
          <w:szCs w:val="24"/>
        </w:rPr>
        <w:t xml:space="preserve">), EBDI (Jiang et al., 2007), and a </w:t>
      </w:r>
      <w:proofErr w:type="spellStart"/>
      <w:r w:rsidR="002E65FC">
        <w:rPr>
          <w:rFonts w:ascii="Times New Roman" w:hAnsi="Times New Roman" w:cs="Times New Roman"/>
          <w:color w:val="000000" w:themeColor="text1"/>
          <w:sz w:val="24"/>
          <w:szCs w:val="24"/>
        </w:rPr>
        <w:t>Neuro</w:t>
      </w:r>
      <w:proofErr w:type="spellEnd"/>
      <w:r w:rsidR="002E65FC">
        <w:rPr>
          <w:rFonts w:ascii="Times New Roman" w:hAnsi="Times New Roman" w:cs="Times New Roman"/>
          <w:color w:val="000000" w:themeColor="text1"/>
          <w:sz w:val="24"/>
          <w:szCs w:val="24"/>
        </w:rPr>
        <w:t>-Fuzzy agent with emotional intelligence (</w:t>
      </w:r>
      <w:proofErr w:type="spellStart"/>
      <w:r w:rsidR="005D0496">
        <w:rPr>
          <w:rFonts w:ascii="Times New Roman" w:hAnsi="Times New Roman" w:cs="Times New Roman"/>
          <w:color w:val="000000" w:themeColor="text1"/>
          <w:sz w:val="24"/>
          <w:szCs w:val="24"/>
        </w:rPr>
        <w:t>Sharada</w:t>
      </w:r>
      <w:proofErr w:type="spellEnd"/>
      <w:r w:rsidR="005D0496">
        <w:rPr>
          <w:rFonts w:ascii="Times New Roman" w:hAnsi="Times New Roman" w:cs="Times New Roman"/>
          <w:color w:val="000000" w:themeColor="text1"/>
          <w:sz w:val="24"/>
          <w:szCs w:val="24"/>
        </w:rPr>
        <w:t xml:space="preserve"> and </w:t>
      </w:r>
      <w:proofErr w:type="spellStart"/>
      <w:r w:rsidR="005D0496">
        <w:rPr>
          <w:rFonts w:ascii="Times New Roman" w:hAnsi="Times New Roman" w:cs="Times New Roman"/>
          <w:color w:val="000000" w:themeColor="text1"/>
          <w:sz w:val="24"/>
          <w:szCs w:val="24"/>
        </w:rPr>
        <w:t>Ramanaiah</w:t>
      </w:r>
      <w:proofErr w:type="spellEnd"/>
      <w:r w:rsidR="005D0496">
        <w:rPr>
          <w:rFonts w:ascii="Times New Roman" w:hAnsi="Times New Roman" w:cs="Times New Roman"/>
          <w:color w:val="000000" w:themeColor="text1"/>
          <w:sz w:val="24"/>
          <w:szCs w:val="24"/>
        </w:rPr>
        <w:t xml:space="preserve">, </w:t>
      </w:r>
      <w:r w:rsidR="002E65FC">
        <w:rPr>
          <w:rFonts w:ascii="Times New Roman" w:hAnsi="Times New Roman" w:cs="Times New Roman"/>
          <w:color w:val="000000" w:themeColor="text1"/>
          <w:sz w:val="24"/>
          <w:szCs w:val="24"/>
        </w:rPr>
        <w:t xml:space="preserve">2010).  However, as shown by </w:t>
      </w:r>
      <w:proofErr w:type="spellStart"/>
      <w:r w:rsidR="002E65FC">
        <w:rPr>
          <w:rFonts w:ascii="Times New Roman" w:hAnsi="Times New Roman" w:cs="Times New Roman"/>
          <w:color w:val="000000" w:themeColor="text1"/>
          <w:sz w:val="24"/>
          <w:szCs w:val="24"/>
        </w:rPr>
        <w:t>Martínez</w:t>
      </w:r>
      <w:proofErr w:type="spellEnd"/>
      <w:r w:rsidR="002E65FC">
        <w:rPr>
          <w:rFonts w:ascii="Times New Roman" w:hAnsi="Times New Roman" w:cs="Times New Roman"/>
          <w:color w:val="000000" w:themeColor="text1"/>
          <w:sz w:val="24"/>
          <w:szCs w:val="24"/>
        </w:rPr>
        <w:t xml:space="preserve">-Miranda and </w:t>
      </w:r>
      <w:proofErr w:type="spellStart"/>
      <w:r w:rsidR="002E65FC">
        <w:rPr>
          <w:rFonts w:ascii="Times New Roman" w:hAnsi="Times New Roman" w:cs="Times New Roman"/>
          <w:color w:val="000000" w:themeColor="text1"/>
          <w:sz w:val="24"/>
          <w:szCs w:val="24"/>
        </w:rPr>
        <w:t>Aldea</w:t>
      </w:r>
      <w:proofErr w:type="spellEnd"/>
      <w:r w:rsidR="002E65FC">
        <w:rPr>
          <w:rFonts w:ascii="Times New Roman" w:hAnsi="Times New Roman" w:cs="Times New Roman"/>
          <w:color w:val="000000" w:themeColor="text1"/>
          <w:sz w:val="24"/>
          <w:szCs w:val="24"/>
        </w:rPr>
        <w:t xml:space="preserve">, while emotion is important in human decision-making, emotional models tend to only perform well in the specific environment for which they </w:t>
      </w:r>
      <w:r w:rsidR="002E65FC">
        <w:rPr>
          <w:rFonts w:ascii="Times New Roman" w:hAnsi="Times New Roman" w:cs="Times New Roman"/>
          <w:color w:val="000000" w:themeColor="text1"/>
          <w:sz w:val="24"/>
          <w:szCs w:val="24"/>
        </w:rPr>
        <w:lastRenderedPageBreak/>
        <w:t xml:space="preserve">were designed (2005).  </w:t>
      </w:r>
      <w:r w:rsidR="00CC5896">
        <w:rPr>
          <w:rFonts w:ascii="Times New Roman" w:hAnsi="Times New Roman" w:cs="Times New Roman"/>
          <w:color w:val="000000" w:themeColor="text1"/>
          <w:sz w:val="24"/>
          <w:szCs w:val="24"/>
        </w:rPr>
        <w:t>The concept of “emotion” is not well-defined in psychology, making</w:t>
      </w:r>
      <w:r w:rsidR="00595D95">
        <w:rPr>
          <w:rFonts w:ascii="Times New Roman" w:hAnsi="Times New Roman" w:cs="Times New Roman"/>
          <w:color w:val="000000" w:themeColor="text1"/>
          <w:sz w:val="24"/>
          <w:szCs w:val="24"/>
        </w:rPr>
        <w:t xml:space="preserve"> it also difficult to quantify</w:t>
      </w:r>
      <w:r w:rsidR="00CC5896">
        <w:rPr>
          <w:rFonts w:ascii="Times New Roman" w:hAnsi="Times New Roman" w:cs="Times New Roman"/>
          <w:color w:val="000000" w:themeColor="text1"/>
          <w:sz w:val="24"/>
          <w:szCs w:val="24"/>
        </w:rPr>
        <w:t xml:space="preserve"> (</w:t>
      </w:r>
      <w:proofErr w:type="spellStart"/>
      <w:r w:rsidR="00CC5896">
        <w:rPr>
          <w:rFonts w:ascii="Times New Roman" w:hAnsi="Times New Roman" w:cs="Times New Roman"/>
          <w:color w:val="000000" w:themeColor="text1"/>
          <w:sz w:val="24"/>
          <w:szCs w:val="24"/>
        </w:rPr>
        <w:t>Sloman</w:t>
      </w:r>
      <w:proofErr w:type="spellEnd"/>
      <w:r w:rsidR="00CC5896">
        <w:rPr>
          <w:rFonts w:ascii="Times New Roman" w:hAnsi="Times New Roman" w:cs="Times New Roman"/>
          <w:color w:val="000000" w:themeColor="text1"/>
          <w:sz w:val="24"/>
          <w:szCs w:val="24"/>
        </w:rPr>
        <w:t xml:space="preserve">, 2001).  </w:t>
      </w:r>
      <w:r w:rsidR="003416DA">
        <w:rPr>
          <w:rFonts w:ascii="Times New Roman" w:hAnsi="Times New Roman" w:cs="Times New Roman"/>
          <w:color w:val="000000" w:themeColor="text1"/>
          <w:sz w:val="24"/>
          <w:szCs w:val="24"/>
        </w:rPr>
        <w:t>This makes a standard cognitive-based model for even a simple scenario almost impo</w:t>
      </w:r>
      <w:r w:rsidR="001C76D7">
        <w:rPr>
          <w:rFonts w:ascii="Times New Roman" w:hAnsi="Times New Roman" w:cs="Times New Roman"/>
          <w:color w:val="000000" w:themeColor="text1"/>
          <w:sz w:val="24"/>
          <w:szCs w:val="24"/>
        </w:rPr>
        <w:t>ssible to accurately define and implement.</w:t>
      </w:r>
    </w:p>
    <w:p w14:paraId="0A23E5ED" w14:textId="594506DC" w:rsidR="00C01013" w:rsidRDefault="001C76D7" w:rsidP="00C01013">
      <w:pPr>
        <w:pStyle w:val="NoSpacing"/>
        <w:spacing w:line="480" w:lineRule="auto"/>
        <w:ind w:firstLine="720"/>
        <w:rPr>
          <w:rFonts w:ascii="Times New Roman" w:hAnsi="Times New Roman" w:cs="Times New Roman"/>
          <w:color w:val="000000" w:themeColor="text1"/>
          <w:sz w:val="24"/>
          <w:szCs w:val="24"/>
        </w:rPr>
      </w:pPr>
      <w:commentRangeStart w:id="9"/>
      <w:commentRangeStart w:id="10"/>
      <w:r>
        <w:rPr>
          <w:rFonts w:ascii="Times New Roman" w:hAnsi="Times New Roman" w:cs="Times New Roman"/>
          <w:color w:val="000000" w:themeColor="text1"/>
          <w:sz w:val="24"/>
          <w:szCs w:val="24"/>
        </w:rPr>
        <w:t>Time-sequence agent-based models</w:t>
      </w:r>
      <w:commentRangeEnd w:id="9"/>
      <w:r w:rsidR="00446349">
        <w:rPr>
          <w:rStyle w:val="CommentReference"/>
        </w:rPr>
        <w:commentReference w:id="9"/>
      </w:r>
      <w:commentRangeEnd w:id="10"/>
      <w:r w:rsidR="00CD1AFD">
        <w:rPr>
          <w:rStyle w:val="CommentReference"/>
        </w:rPr>
        <w:commentReference w:id="10"/>
      </w:r>
      <w:r>
        <w:rPr>
          <w:rFonts w:ascii="Times New Roman" w:hAnsi="Times New Roman" w:cs="Times New Roman"/>
          <w:color w:val="000000" w:themeColor="text1"/>
          <w:sz w:val="24"/>
          <w:szCs w:val="24"/>
        </w:rPr>
        <w:t xml:space="preserve">, </w:t>
      </w:r>
      <w:r w:rsidR="00CD1AFD">
        <w:rPr>
          <w:rFonts w:ascii="Times New Roman" w:hAnsi="Times New Roman" w:cs="Times New Roman"/>
          <w:color w:val="000000" w:themeColor="text1"/>
          <w:sz w:val="24"/>
          <w:szCs w:val="24"/>
        </w:rPr>
        <w:t xml:space="preserve">or agent-based models derived from sequences of observations over time, </w:t>
      </w:r>
      <w:r>
        <w:rPr>
          <w:rFonts w:ascii="Times New Roman" w:hAnsi="Times New Roman" w:cs="Times New Roman"/>
          <w:color w:val="000000" w:themeColor="text1"/>
          <w:sz w:val="24"/>
          <w:szCs w:val="24"/>
        </w:rPr>
        <w:t>however, have been implemented with a great deal of succe</w:t>
      </w:r>
      <w:r w:rsidR="00523302">
        <w:rPr>
          <w:rFonts w:ascii="Times New Roman" w:hAnsi="Times New Roman" w:cs="Times New Roman"/>
          <w:color w:val="000000" w:themeColor="text1"/>
          <w:sz w:val="24"/>
          <w:szCs w:val="24"/>
        </w:rPr>
        <w:t xml:space="preserve">ss in a variety of </w:t>
      </w:r>
      <w:r w:rsidR="00C52DA8">
        <w:rPr>
          <w:rFonts w:ascii="Times New Roman" w:hAnsi="Times New Roman" w:cs="Times New Roman"/>
          <w:color w:val="000000" w:themeColor="text1"/>
          <w:sz w:val="24"/>
          <w:szCs w:val="24"/>
        </w:rPr>
        <w:t>areas other than human behavior</w:t>
      </w:r>
      <w:r w:rsidR="00523302">
        <w:rPr>
          <w:rFonts w:ascii="Times New Roman" w:hAnsi="Times New Roman" w:cs="Times New Roman"/>
          <w:color w:val="000000" w:themeColor="text1"/>
          <w:sz w:val="24"/>
          <w:szCs w:val="24"/>
        </w:rPr>
        <w:t xml:space="preserve">.  </w:t>
      </w:r>
      <w:r w:rsidR="00CD1AFD">
        <w:rPr>
          <w:rFonts w:ascii="Times New Roman" w:hAnsi="Times New Roman" w:cs="Times New Roman"/>
          <w:color w:val="000000" w:themeColor="text1"/>
          <w:sz w:val="24"/>
          <w:szCs w:val="24"/>
        </w:rPr>
        <w:t xml:space="preserve">For instance, </w:t>
      </w:r>
      <w:proofErr w:type="spellStart"/>
      <w:r w:rsidR="00523302">
        <w:rPr>
          <w:rFonts w:ascii="Times New Roman" w:hAnsi="Times New Roman" w:cs="Times New Roman"/>
          <w:color w:val="000000" w:themeColor="text1"/>
          <w:sz w:val="24"/>
          <w:szCs w:val="24"/>
        </w:rPr>
        <w:t>OptorSim</w:t>
      </w:r>
      <w:proofErr w:type="spellEnd"/>
      <w:r w:rsidR="00523302">
        <w:rPr>
          <w:rFonts w:ascii="Times New Roman" w:hAnsi="Times New Roman" w:cs="Times New Roman"/>
          <w:color w:val="000000" w:themeColor="text1"/>
          <w:sz w:val="24"/>
          <w:szCs w:val="24"/>
        </w:rPr>
        <w:t xml:space="preserve"> uses predictive modeling to optimize the allocation of resources for file sharing, replication, and job execution in a Data Grid based on the sequence of jobs executed over time (Bell et al., 2003).  </w:t>
      </w:r>
      <w:r w:rsidR="00462F99">
        <w:rPr>
          <w:rFonts w:ascii="Times New Roman" w:hAnsi="Times New Roman" w:cs="Times New Roman"/>
          <w:color w:val="000000" w:themeColor="text1"/>
          <w:sz w:val="24"/>
          <w:szCs w:val="24"/>
        </w:rPr>
        <w:t xml:space="preserve">A model of Chilean agriculture designed by Berger predicted </w:t>
      </w:r>
      <w:r w:rsidR="0096682E">
        <w:rPr>
          <w:rFonts w:ascii="Times New Roman" w:hAnsi="Times New Roman" w:cs="Times New Roman"/>
          <w:color w:val="000000" w:themeColor="text1"/>
          <w:sz w:val="24"/>
          <w:szCs w:val="24"/>
        </w:rPr>
        <w:t xml:space="preserve">economic </w:t>
      </w:r>
      <w:r w:rsidR="00462F99">
        <w:rPr>
          <w:rFonts w:ascii="Times New Roman" w:hAnsi="Times New Roman" w:cs="Times New Roman"/>
          <w:color w:val="000000" w:themeColor="text1"/>
          <w:sz w:val="24"/>
          <w:szCs w:val="24"/>
        </w:rPr>
        <w:t xml:space="preserve">changes based upon irrigation and adoption of new farming technology (2001).  </w:t>
      </w:r>
      <w:r w:rsidR="0096682E">
        <w:rPr>
          <w:rFonts w:ascii="Times New Roman" w:hAnsi="Times New Roman" w:cs="Times New Roman"/>
          <w:color w:val="000000" w:themeColor="text1"/>
          <w:sz w:val="24"/>
          <w:szCs w:val="24"/>
        </w:rPr>
        <w:t xml:space="preserve">LUCITA, or Land Use Changes </w:t>
      </w:r>
      <w:proofErr w:type="gramStart"/>
      <w:r w:rsidR="0096682E">
        <w:rPr>
          <w:rFonts w:ascii="Times New Roman" w:hAnsi="Times New Roman" w:cs="Times New Roman"/>
          <w:color w:val="000000" w:themeColor="text1"/>
          <w:sz w:val="24"/>
          <w:szCs w:val="24"/>
        </w:rPr>
        <w:t>In The</w:t>
      </w:r>
      <w:proofErr w:type="gramEnd"/>
      <w:r w:rsidR="0096682E">
        <w:rPr>
          <w:rFonts w:ascii="Times New Roman" w:hAnsi="Times New Roman" w:cs="Times New Roman"/>
          <w:color w:val="000000" w:themeColor="text1"/>
          <w:sz w:val="24"/>
          <w:szCs w:val="24"/>
        </w:rPr>
        <w:t xml:space="preserve"> Amazon, was developed to determine the effects of local farming on Amazonian deforestation (</w:t>
      </w:r>
      <w:proofErr w:type="spellStart"/>
      <w:r w:rsidR="0096682E">
        <w:rPr>
          <w:rFonts w:ascii="Times New Roman" w:hAnsi="Times New Roman" w:cs="Times New Roman"/>
          <w:color w:val="000000" w:themeColor="text1"/>
          <w:sz w:val="24"/>
          <w:szCs w:val="24"/>
        </w:rPr>
        <w:t>Deadman</w:t>
      </w:r>
      <w:proofErr w:type="spellEnd"/>
      <w:r w:rsidR="0096682E">
        <w:rPr>
          <w:rFonts w:ascii="Times New Roman" w:hAnsi="Times New Roman" w:cs="Times New Roman"/>
          <w:color w:val="000000" w:themeColor="text1"/>
          <w:sz w:val="24"/>
          <w:szCs w:val="24"/>
        </w:rPr>
        <w:t xml:space="preserve"> et al., 2004).  </w:t>
      </w:r>
      <w:r w:rsidR="00BF6E2D">
        <w:rPr>
          <w:rFonts w:ascii="Times New Roman" w:hAnsi="Times New Roman" w:cs="Times New Roman"/>
          <w:color w:val="000000" w:themeColor="text1"/>
          <w:sz w:val="24"/>
          <w:szCs w:val="24"/>
        </w:rPr>
        <w:t>Time-sequence t</w:t>
      </w:r>
      <w:r w:rsidR="00595D95">
        <w:rPr>
          <w:rFonts w:ascii="Times New Roman" w:hAnsi="Times New Roman" w:cs="Times New Roman"/>
          <w:color w:val="000000" w:themeColor="text1"/>
          <w:sz w:val="24"/>
          <w:szCs w:val="24"/>
        </w:rPr>
        <w:t>raffic data for densely populated regions has been used to predict traffic forecasts</w:t>
      </w:r>
      <w:r w:rsidR="00BF6E2D">
        <w:rPr>
          <w:rFonts w:ascii="Times New Roman" w:hAnsi="Times New Roman" w:cs="Times New Roman"/>
          <w:color w:val="000000" w:themeColor="text1"/>
          <w:sz w:val="24"/>
          <w:szCs w:val="24"/>
        </w:rPr>
        <w:t xml:space="preserve"> in Germany</w:t>
      </w:r>
      <w:r w:rsidR="00595D95">
        <w:rPr>
          <w:rFonts w:ascii="Times New Roman" w:hAnsi="Times New Roman" w:cs="Times New Roman"/>
          <w:color w:val="000000" w:themeColor="text1"/>
          <w:sz w:val="24"/>
          <w:szCs w:val="24"/>
        </w:rPr>
        <w:t>, allowing travelers to select the most appropriate route to their destinations (</w:t>
      </w:r>
      <w:proofErr w:type="spellStart"/>
      <w:r w:rsidR="00BF6E2D">
        <w:rPr>
          <w:rFonts w:ascii="Times New Roman" w:hAnsi="Times New Roman" w:cs="Times New Roman"/>
          <w:color w:val="000000" w:themeColor="text1"/>
          <w:sz w:val="24"/>
          <w:szCs w:val="24"/>
        </w:rPr>
        <w:t>Wahle</w:t>
      </w:r>
      <w:proofErr w:type="spellEnd"/>
      <w:r w:rsidR="00BF6E2D">
        <w:rPr>
          <w:rFonts w:ascii="Times New Roman" w:hAnsi="Times New Roman" w:cs="Times New Roman"/>
          <w:color w:val="000000" w:themeColor="text1"/>
          <w:sz w:val="24"/>
          <w:szCs w:val="24"/>
        </w:rPr>
        <w:t xml:space="preserve"> and </w:t>
      </w:r>
      <w:proofErr w:type="spellStart"/>
      <w:r w:rsidR="00BF6E2D">
        <w:rPr>
          <w:rFonts w:ascii="Times New Roman" w:hAnsi="Times New Roman" w:cs="Times New Roman"/>
          <w:color w:val="000000" w:themeColor="text1"/>
          <w:sz w:val="24"/>
          <w:szCs w:val="24"/>
        </w:rPr>
        <w:t>Schreckenberg</w:t>
      </w:r>
      <w:proofErr w:type="spellEnd"/>
      <w:r w:rsidR="00BF6E2D">
        <w:rPr>
          <w:rFonts w:ascii="Times New Roman" w:hAnsi="Times New Roman" w:cs="Times New Roman"/>
          <w:color w:val="000000" w:themeColor="text1"/>
          <w:sz w:val="24"/>
          <w:szCs w:val="24"/>
        </w:rPr>
        <w:t>, 2001)</w:t>
      </w:r>
    </w:p>
    <w:p w14:paraId="1E386FFE" w14:textId="77777777" w:rsidR="00C01013" w:rsidRDefault="00C84A9F" w:rsidP="00C01013">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Likewise, single agents have been successful in learning patterns of human behavior from sequential observations.</w:t>
      </w:r>
      <w:r w:rsidR="003330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an attempt to learn human behavior based on emotion in a smart-home setting, Leon et al. created the </w:t>
      </w:r>
      <w:proofErr w:type="spellStart"/>
      <w:r>
        <w:rPr>
          <w:rFonts w:ascii="Times New Roman" w:hAnsi="Times New Roman" w:cs="Times New Roman"/>
          <w:color w:val="000000" w:themeColor="text1"/>
          <w:sz w:val="24"/>
          <w:szCs w:val="24"/>
        </w:rPr>
        <w:t>iSpace</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iDorm</w:t>
      </w:r>
      <w:proofErr w:type="spellEnd"/>
      <w:r>
        <w:rPr>
          <w:rFonts w:ascii="Times New Roman" w:hAnsi="Times New Roman" w:cs="Times New Roman"/>
          <w:color w:val="000000" w:themeColor="text1"/>
          <w:sz w:val="24"/>
          <w:szCs w:val="24"/>
        </w:rPr>
        <w:t xml:space="preserve">, test facilities that used sensors to detect physical changes that are associated with certain emotions (2010).  They used </w:t>
      </w:r>
      <w:r w:rsidR="00027ADD">
        <w:rPr>
          <w:rFonts w:ascii="Times New Roman" w:hAnsi="Times New Roman" w:cs="Times New Roman"/>
          <w:color w:val="000000" w:themeColor="text1"/>
          <w:sz w:val="24"/>
          <w:szCs w:val="24"/>
        </w:rPr>
        <w:t xml:space="preserve">an </w:t>
      </w:r>
      <w:r>
        <w:rPr>
          <w:rFonts w:ascii="Times New Roman" w:hAnsi="Times New Roman" w:cs="Times New Roman"/>
          <w:color w:val="000000" w:themeColor="text1"/>
          <w:sz w:val="24"/>
          <w:szCs w:val="24"/>
        </w:rPr>
        <w:t xml:space="preserve">analysis of sequential behavioral patterns along with </w:t>
      </w:r>
      <w:proofErr w:type="spellStart"/>
      <w:r>
        <w:rPr>
          <w:rFonts w:ascii="Times New Roman" w:hAnsi="Times New Roman" w:cs="Times New Roman"/>
          <w:color w:val="000000" w:themeColor="text1"/>
          <w:sz w:val="24"/>
          <w:szCs w:val="24"/>
        </w:rPr>
        <w:t>Autoassociative</w:t>
      </w:r>
      <w:proofErr w:type="spellEnd"/>
      <w:r>
        <w:rPr>
          <w:rFonts w:ascii="Times New Roman" w:hAnsi="Times New Roman" w:cs="Times New Roman"/>
          <w:color w:val="000000" w:themeColor="text1"/>
          <w:sz w:val="24"/>
          <w:szCs w:val="24"/>
        </w:rPr>
        <w:t xml:space="preserve"> Neural Networks </w:t>
      </w:r>
      <w:r w:rsidR="00954A39">
        <w:rPr>
          <w:rFonts w:ascii="Times New Roman" w:hAnsi="Times New Roman" w:cs="Times New Roman"/>
          <w:color w:val="000000" w:themeColor="text1"/>
          <w:sz w:val="24"/>
          <w:szCs w:val="24"/>
        </w:rPr>
        <w:t xml:space="preserve">that use physiological responses </w:t>
      </w:r>
      <w:r>
        <w:rPr>
          <w:rFonts w:ascii="Times New Roman" w:hAnsi="Times New Roman" w:cs="Times New Roman"/>
          <w:color w:val="000000" w:themeColor="text1"/>
          <w:sz w:val="24"/>
          <w:szCs w:val="24"/>
        </w:rPr>
        <w:t xml:space="preserve">to predict the </w:t>
      </w:r>
      <w:r>
        <w:rPr>
          <w:rFonts w:ascii="Times New Roman" w:hAnsi="Times New Roman" w:cs="Times New Roman"/>
          <w:color w:val="000000" w:themeColor="text1"/>
          <w:sz w:val="24"/>
          <w:szCs w:val="24"/>
        </w:rPr>
        <w:lastRenderedPageBreak/>
        <w:t>emotional state and likely behavior of the smart-home occupant</w:t>
      </w:r>
      <w:r w:rsidR="00C010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This allowed the agent to automate some of the smart-home’s systems.</w:t>
      </w:r>
    </w:p>
    <w:p w14:paraId="5001134B" w14:textId="13BB9D2F" w:rsidR="008628C1" w:rsidRDefault="00027ADD" w:rsidP="00333038">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ILSA, an agent-based smart-home system designed by </w:t>
      </w:r>
      <w:proofErr w:type="spellStart"/>
      <w:r>
        <w:rPr>
          <w:rFonts w:ascii="Times New Roman" w:hAnsi="Times New Roman" w:cs="Times New Roman"/>
          <w:color w:val="000000" w:themeColor="text1"/>
          <w:sz w:val="24"/>
          <w:szCs w:val="24"/>
        </w:rPr>
        <w:t>Guralnik</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Haigh</w:t>
      </w:r>
      <w:proofErr w:type="spellEnd"/>
      <w:r>
        <w:rPr>
          <w:rFonts w:ascii="Times New Roman" w:hAnsi="Times New Roman" w:cs="Times New Roman"/>
          <w:color w:val="000000" w:themeColor="text1"/>
          <w:sz w:val="24"/>
          <w:szCs w:val="24"/>
        </w:rPr>
        <w:t xml:space="preserve"> to assist the elderly, uses sensor readings to determine sequences of the occupant’s behaviors (2002).</w:t>
      </w:r>
      <w:r w:rsidR="008628C1">
        <w:rPr>
          <w:rFonts w:ascii="Times New Roman" w:hAnsi="Times New Roman" w:cs="Times New Roman"/>
          <w:color w:val="000000" w:themeColor="text1"/>
          <w:sz w:val="24"/>
          <w:szCs w:val="24"/>
        </w:rPr>
        <w:t xml:space="preserve">  It uses the sequential patterns of which sensors fire to determine which times certain activities take place, such as what time a person wakes up, and what time they go to sleep.</w:t>
      </w:r>
      <w:r>
        <w:rPr>
          <w:rFonts w:ascii="Times New Roman" w:hAnsi="Times New Roman" w:cs="Times New Roman"/>
          <w:color w:val="000000" w:themeColor="text1"/>
          <w:sz w:val="24"/>
          <w:szCs w:val="24"/>
        </w:rPr>
        <w:t xml:space="preserve">  </w:t>
      </w:r>
      <w:r w:rsidR="008628C1">
        <w:rPr>
          <w:rFonts w:ascii="Times New Roman" w:hAnsi="Times New Roman" w:cs="Times New Roman"/>
          <w:color w:val="000000" w:themeColor="text1"/>
          <w:sz w:val="24"/>
          <w:szCs w:val="24"/>
        </w:rPr>
        <w:t>The researchers that designed ILSA concluded that the order of sensors firing over a time interval was important to learn the behavior patterns of the person living in the home.</w:t>
      </w:r>
    </w:p>
    <w:p w14:paraId="762D3445" w14:textId="2CAE5AB3" w:rsidR="00333038" w:rsidRDefault="00027ADD" w:rsidP="00333038">
      <w:pPr>
        <w:pStyle w:val="NoSpacing"/>
        <w:spacing w:line="480" w:lineRule="auto"/>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MavHome</w:t>
      </w:r>
      <w:proofErr w:type="spellEnd"/>
      <w:r>
        <w:rPr>
          <w:rFonts w:ascii="Times New Roman" w:hAnsi="Times New Roman" w:cs="Times New Roman"/>
          <w:color w:val="000000" w:themeColor="text1"/>
          <w:sz w:val="24"/>
          <w:szCs w:val="24"/>
        </w:rPr>
        <w:t xml:space="preserve">, a smart-home designed by Cook et al., also uses </w:t>
      </w:r>
      <w:r w:rsidR="00403267">
        <w:rPr>
          <w:rFonts w:ascii="Times New Roman" w:hAnsi="Times New Roman" w:cs="Times New Roman"/>
          <w:color w:val="000000" w:themeColor="text1"/>
          <w:sz w:val="24"/>
          <w:szCs w:val="24"/>
        </w:rPr>
        <w:t xml:space="preserve">sequential </w:t>
      </w:r>
      <w:commentRangeStart w:id="11"/>
      <w:r w:rsidR="00403267">
        <w:rPr>
          <w:rFonts w:ascii="Times New Roman" w:hAnsi="Times New Roman" w:cs="Times New Roman"/>
          <w:color w:val="000000" w:themeColor="text1"/>
          <w:sz w:val="24"/>
          <w:szCs w:val="24"/>
        </w:rPr>
        <w:t>sensor readings for behavior prediction</w:t>
      </w:r>
      <w:commentRangeEnd w:id="11"/>
      <w:r w:rsidR="0053400E">
        <w:rPr>
          <w:rStyle w:val="CommentReference"/>
        </w:rPr>
        <w:commentReference w:id="11"/>
      </w:r>
      <w:r w:rsidR="00403267">
        <w:rPr>
          <w:rFonts w:ascii="Times New Roman" w:hAnsi="Times New Roman" w:cs="Times New Roman"/>
          <w:color w:val="000000" w:themeColor="text1"/>
          <w:sz w:val="24"/>
          <w:szCs w:val="24"/>
        </w:rPr>
        <w:t xml:space="preserve"> (2003).  </w:t>
      </w:r>
      <w:r w:rsidR="008628C1">
        <w:rPr>
          <w:rFonts w:ascii="Times New Roman" w:hAnsi="Times New Roman" w:cs="Times New Roman"/>
          <w:color w:val="000000" w:themeColor="text1"/>
          <w:sz w:val="24"/>
          <w:szCs w:val="24"/>
        </w:rPr>
        <w:t xml:space="preserve">The goal of </w:t>
      </w:r>
      <w:proofErr w:type="spellStart"/>
      <w:r w:rsidR="008628C1">
        <w:rPr>
          <w:rFonts w:ascii="Times New Roman" w:hAnsi="Times New Roman" w:cs="Times New Roman"/>
          <w:color w:val="000000" w:themeColor="text1"/>
          <w:sz w:val="24"/>
          <w:szCs w:val="24"/>
        </w:rPr>
        <w:t>MavHome</w:t>
      </w:r>
      <w:proofErr w:type="spellEnd"/>
      <w:r w:rsidR="008628C1">
        <w:rPr>
          <w:rFonts w:ascii="Times New Roman" w:hAnsi="Times New Roman" w:cs="Times New Roman"/>
          <w:color w:val="000000" w:themeColor="text1"/>
          <w:sz w:val="24"/>
          <w:szCs w:val="24"/>
        </w:rPr>
        <w:t xml:space="preserve"> was to adapt to the behavior of its inhabitants by automating processes such as turning up the heat in the morning</w:t>
      </w:r>
      <w:r w:rsidR="00842E1D">
        <w:rPr>
          <w:rFonts w:ascii="Times New Roman" w:hAnsi="Times New Roman" w:cs="Times New Roman"/>
          <w:color w:val="000000" w:themeColor="text1"/>
          <w:sz w:val="24"/>
          <w:szCs w:val="24"/>
        </w:rPr>
        <w:t xml:space="preserve">, or turning on the light and coffee maker after the bedroom alarm goes off.  Instead of just using sensors for doors opening and closing, </w:t>
      </w:r>
      <w:proofErr w:type="spellStart"/>
      <w:r w:rsidR="00842E1D">
        <w:rPr>
          <w:rFonts w:ascii="Times New Roman" w:hAnsi="Times New Roman" w:cs="Times New Roman"/>
          <w:color w:val="000000" w:themeColor="text1"/>
          <w:sz w:val="24"/>
          <w:szCs w:val="24"/>
        </w:rPr>
        <w:t>MavHome</w:t>
      </w:r>
      <w:proofErr w:type="spellEnd"/>
      <w:r w:rsidR="00842E1D">
        <w:rPr>
          <w:rFonts w:ascii="Times New Roman" w:hAnsi="Times New Roman" w:cs="Times New Roman"/>
          <w:color w:val="000000" w:themeColor="text1"/>
          <w:sz w:val="24"/>
          <w:szCs w:val="24"/>
        </w:rPr>
        <w:t xml:space="preserve"> uses a wide variety of sensors, such as temperature sensors and sensors to monitor the lawn moisture level.  Behavior patterns are learned online, and prediction algorithms are used to match patterns in order to determine which devices to operate within the home.  Because the learning is online rather than offline, </w:t>
      </w:r>
      <w:r w:rsidR="00A45141">
        <w:rPr>
          <w:rFonts w:ascii="Times New Roman" w:hAnsi="Times New Roman" w:cs="Times New Roman"/>
          <w:color w:val="000000" w:themeColor="text1"/>
          <w:sz w:val="24"/>
          <w:szCs w:val="24"/>
        </w:rPr>
        <w:t>i</w:t>
      </w:r>
      <w:r w:rsidR="00403267">
        <w:rPr>
          <w:rFonts w:ascii="Times New Roman" w:hAnsi="Times New Roman" w:cs="Times New Roman"/>
          <w:color w:val="000000" w:themeColor="text1"/>
          <w:sz w:val="24"/>
          <w:szCs w:val="24"/>
        </w:rPr>
        <w:t xml:space="preserve">t uses a </w:t>
      </w:r>
      <w:commentRangeStart w:id="12"/>
      <w:r w:rsidR="00403267">
        <w:rPr>
          <w:rFonts w:ascii="Times New Roman" w:hAnsi="Times New Roman" w:cs="Times New Roman"/>
          <w:color w:val="000000" w:themeColor="text1"/>
          <w:sz w:val="24"/>
          <w:szCs w:val="24"/>
        </w:rPr>
        <w:t>string compression algorithm</w:t>
      </w:r>
      <w:commentRangeEnd w:id="12"/>
      <w:r w:rsidR="009D4AA4">
        <w:rPr>
          <w:rStyle w:val="CommentReference"/>
        </w:rPr>
        <w:commentReference w:id="12"/>
      </w:r>
      <w:r w:rsidR="00403267">
        <w:rPr>
          <w:rFonts w:ascii="Times New Roman" w:hAnsi="Times New Roman" w:cs="Times New Roman"/>
          <w:color w:val="000000" w:themeColor="text1"/>
          <w:sz w:val="24"/>
          <w:szCs w:val="24"/>
        </w:rPr>
        <w:t xml:space="preserve">, Active </w:t>
      </w:r>
      <w:proofErr w:type="spellStart"/>
      <w:r w:rsidR="00403267">
        <w:rPr>
          <w:rFonts w:ascii="Times New Roman" w:hAnsi="Times New Roman" w:cs="Times New Roman"/>
          <w:color w:val="000000" w:themeColor="text1"/>
          <w:sz w:val="24"/>
          <w:szCs w:val="24"/>
        </w:rPr>
        <w:t>LeZi</w:t>
      </w:r>
      <w:proofErr w:type="spellEnd"/>
      <w:r w:rsidR="00403267">
        <w:rPr>
          <w:rFonts w:ascii="Times New Roman" w:hAnsi="Times New Roman" w:cs="Times New Roman"/>
          <w:color w:val="000000" w:themeColor="text1"/>
          <w:sz w:val="24"/>
          <w:szCs w:val="24"/>
        </w:rPr>
        <w:t xml:space="preserve">, to compress the behavior sequence and increase the agent’s online learning speed.  Active </w:t>
      </w:r>
      <w:proofErr w:type="spellStart"/>
      <w:r w:rsidR="00403267">
        <w:rPr>
          <w:rFonts w:ascii="Times New Roman" w:hAnsi="Times New Roman" w:cs="Times New Roman"/>
          <w:color w:val="000000" w:themeColor="text1"/>
          <w:sz w:val="24"/>
          <w:szCs w:val="24"/>
        </w:rPr>
        <w:t>LeZi</w:t>
      </w:r>
      <w:proofErr w:type="spellEnd"/>
      <w:r w:rsidR="00403267">
        <w:rPr>
          <w:rFonts w:ascii="Times New Roman" w:hAnsi="Times New Roman" w:cs="Times New Roman"/>
          <w:color w:val="000000" w:themeColor="text1"/>
          <w:sz w:val="24"/>
          <w:szCs w:val="24"/>
        </w:rPr>
        <w:t xml:space="preserve"> uses a variable order Markov model to predict the probability of the next behavior in the sequence</w:t>
      </w:r>
      <w:r w:rsidR="00BF6BB7">
        <w:rPr>
          <w:rFonts w:ascii="Times New Roman" w:hAnsi="Times New Roman" w:cs="Times New Roman"/>
          <w:color w:val="000000" w:themeColor="text1"/>
          <w:sz w:val="24"/>
          <w:szCs w:val="24"/>
        </w:rPr>
        <w:t>, reducing computational time</w:t>
      </w:r>
      <w:r w:rsidR="00403267">
        <w:rPr>
          <w:rFonts w:ascii="Times New Roman" w:hAnsi="Times New Roman" w:cs="Times New Roman"/>
          <w:color w:val="000000" w:themeColor="text1"/>
          <w:sz w:val="24"/>
          <w:szCs w:val="24"/>
        </w:rPr>
        <w:t xml:space="preserve"> (</w:t>
      </w:r>
      <w:proofErr w:type="spellStart"/>
      <w:r w:rsidR="00403267">
        <w:rPr>
          <w:rFonts w:ascii="Times New Roman" w:hAnsi="Times New Roman" w:cs="Times New Roman"/>
          <w:color w:val="000000" w:themeColor="text1"/>
          <w:sz w:val="24"/>
          <w:szCs w:val="24"/>
        </w:rPr>
        <w:t>Gopalratnam</w:t>
      </w:r>
      <w:proofErr w:type="spellEnd"/>
      <w:r w:rsidR="00403267">
        <w:rPr>
          <w:rFonts w:ascii="Times New Roman" w:hAnsi="Times New Roman" w:cs="Times New Roman"/>
          <w:color w:val="000000" w:themeColor="text1"/>
          <w:sz w:val="24"/>
          <w:szCs w:val="24"/>
        </w:rPr>
        <w:t xml:space="preserve"> and Cook, </w:t>
      </w:r>
      <w:commentRangeStart w:id="13"/>
      <w:commentRangeStart w:id="14"/>
      <w:r w:rsidR="00403267">
        <w:rPr>
          <w:rFonts w:ascii="Times New Roman" w:hAnsi="Times New Roman" w:cs="Times New Roman"/>
          <w:color w:val="000000" w:themeColor="text1"/>
          <w:sz w:val="24"/>
          <w:szCs w:val="24"/>
        </w:rPr>
        <w:t>2004</w:t>
      </w:r>
      <w:commentRangeEnd w:id="13"/>
      <w:r w:rsidR="009644CF">
        <w:rPr>
          <w:rStyle w:val="CommentReference"/>
        </w:rPr>
        <w:commentReference w:id="13"/>
      </w:r>
      <w:commentRangeEnd w:id="14"/>
      <w:r w:rsidR="004B6640">
        <w:rPr>
          <w:rStyle w:val="CommentReference"/>
        </w:rPr>
        <w:commentReference w:id="14"/>
      </w:r>
      <w:r w:rsidR="00403267">
        <w:rPr>
          <w:rFonts w:ascii="Times New Roman" w:hAnsi="Times New Roman" w:cs="Times New Roman"/>
          <w:color w:val="000000" w:themeColor="text1"/>
          <w:sz w:val="24"/>
          <w:szCs w:val="24"/>
        </w:rPr>
        <w:t>).</w:t>
      </w:r>
    </w:p>
    <w:p w14:paraId="08219E87" w14:textId="77777777" w:rsidR="007F2E33" w:rsidRDefault="007F2E33" w:rsidP="00333038">
      <w:pPr>
        <w:pStyle w:val="NoSpacing"/>
        <w:spacing w:line="480" w:lineRule="auto"/>
        <w:ind w:firstLine="720"/>
        <w:rPr>
          <w:rFonts w:ascii="Times New Roman" w:hAnsi="Times New Roman" w:cs="Times New Roman"/>
          <w:color w:val="000000" w:themeColor="text1"/>
          <w:sz w:val="24"/>
          <w:szCs w:val="24"/>
        </w:rPr>
      </w:pPr>
    </w:p>
    <w:p w14:paraId="3F3B2278" w14:textId="77777777" w:rsidR="00027ADD" w:rsidRDefault="00027ADD" w:rsidP="00027ADD">
      <w:pPr>
        <w:pStyle w:val="NoSpacing"/>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2.3 SEQUENTIALLY-BASED MODELS OF HUMAN BEHAVIOR</w:t>
      </w:r>
      <w:r w:rsidR="007812D5">
        <w:rPr>
          <w:rFonts w:ascii="Times New Roman" w:hAnsi="Times New Roman" w:cs="Times New Roman"/>
          <w:color w:val="000000" w:themeColor="text1"/>
          <w:sz w:val="24"/>
          <w:szCs w:val="24"/>
        </w:rPr>
        <w:t xml:space="preserve"> IN MULTI-AGENT SYSTEMS</w:t>
      </w:r>
    </w:p>
    <w:p w14:paraId="5AA6228B" w14:textId="24E0CC1E" w:rsidR="00FE4F31" w:rsidRPr="002F38A8" w:rsidRDefault="00FE4F31" w:rsidP="00C16193">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of the relative ease of creating more believable results in video games, the behavior models of human NPC’s, or non-player-character agents, is already frequently based upo</w:t>
      </w:r>
      <w:r w:rsidR="00CF34FA">
        <w:rPr>
          <w:rFonts w:ascii="Times New Roman" w:hAnsi="Times New Roman" w:cs="Times New Roman"/>
          <w:color w:val="000000" w:themeColor="text1"/>
          <w:sz w:val="24"/>
          <w:szCs w:val="24"/>
        </w:rPr>
        <w:t xml:space="preserve">n sequential observations. </w:t>
      </w:r>
      <w:r w:rsidR="00C72B5C">
        <w:rPr>
          <w:rFonts w:ascii="Times New Roman" w:hAnsi="Times New Roman" w:cs="Times New Roman"/>
          <w:color w:val="000000" w:themeColor="text1"/>
          <w:sz w:val="24"/>
          <w:szCs w:val="24"/>
        </w:rPr>
        <w:t>In many First-Person Shooters, as well as i</w:t>
      </w:r>
      <w:r w:rsidR="00732D36">
        <w:rPr>
          <w:rFonts w:ascii="Times New Roman" w:hAnsi="Times New Roman" w:cs="Times New Roman"/>
          <w:color w:val="000000" w:themeColor="text1"/>
          <w:sz w:val="24"/>
          <w:szCs w:val="24"/>
        </w:rPr>
        <w:t>n g</w:t>
      </w:r>
      <w:r w:rsidR="002F38A8">
        <w:rPr>
          <w:rFonts w:ascii="Times New Roman" w:hAnsi="Times New Roman" w:cs="Times New Roman"/>
          <w:color w:val="000000" w:themeColor="text1"/>
          <w:sz w:val="24"/>
          <w:szCs w:val="24"/>
        </w:rPr>
        <w:t xml:space="preserve">ames like </w:t>
      </w:r>
      <w:proofErr w:type="spellStart"/>
      <w:r w:rsidR="002F38A8">
        <w:rPr>
          <w:rFonts w:ascii="Times New Roman" w:hAnsi="Times New Roman" w:cs="Times New Roman"/>
          <w:i/>
          <w:color w:val="000000" w:themeColor="text1"/>
          <w:sz w:val="24"/>
          <w:szCs w:val="24"/>
        </w:rPr>
        <w:t>Forza</w:t>
      </w:r>
      <w:proofErr w:type="spellEnd"/>
      <w:r w:rsidR="002F38A8">
        <w:rPr>
          <w:rFonts w:ascii="Times New Roman" w:hAnsi="Times New Roman" w:cs="Times New Roman"/>
          <w:i/>
          <w:color w:val="000000" w:themeColor="text1"/>
          <w:sz w:val="24"/>
          <w:szCs w:val="24"/>
        </w:rPr>
        <w:t xml:space="preserve"> Motorsport</w:t>
      </w:r>
      <w:r w:rsidR="002F38A8">
        <w:rPr>
          <w:rFonts w:ascii="Times New Roman" w:hAnsi="Times New Roman" w:cs="Times New Roman"/>
          <w:color w:val="000000" w:themeColor="text1"/>
          <w:sz w:val="24"/>
          <w:szCs w:val="24"/>
        </w:rPr>
        <w:t xml:space="preserve"> and </w:t>
      </w:r>
      <w:r w:rsidR="002F38A8">
        <w:rPr>
          <w:rFonts w:ascii="Times New Roman" w:hAnsi="Times New Roman" w:cs="Times New Roman"/>
          <w:i/>
          <w:color w:val="000000" w:themeColor="text1"/>
          <w:sz w:val="24"/>
          <w:szCs w:val="24"/>
        </w:rPr>
        <w:t>Black and White</w:t>
      </w:r>
      <w:r w:rsidR="003F48A0">
        <w:rPr>
          <w:rFonts w:ascii="Times New Roman" w:hAnsi="Times New Roman" w:cs="Times New Roman"/>
          <w:color w:val="000000" w:themeColor="text1"/>
          <w:sz w:val="24"/>
          <w:szCs w:val="24"/>
        </w:rPr>
        <w:t xml:space="preserve">, opposing agent actions mimic the actions of users playing the game.  </w:t>
      </w:r>
      <w:r w:rsidR="00C72B5C">
        <w:rPr>
          <w:rFonts w:ascii="Times New Roman" w:hAnsi="Times New Roman" w:cs="Times New Roman"/>
          <w:color w:val="000000" w:themeColor="text1"/>
          <w:sz w:val="24"/>
          <w:szCs w:val="24"/>
        </w:rPr>
        <w:t xml:space="preserve">This provides the player with a challenge more suitable to his ability level and style of play, making it more enjoyable.  It also makes the opposing agent’s behavior seem more realistic without being too computationally difficult to calculate </w:t>
      </w:r>
      <w:r w:rsidR="003F48A0">
        <w:rPr>
          <w:rFonts w:ascii="Times New Roman" w:hAnsi="Times New Roman" w:cs="Times New Roman"/>
          <w:color w:val="000000" w:themeColor="text1"/>
          <w:sz w:val="24"/>
          <w:szCs w:val="24"/>
        </w:rPr>
        <w:t>(van Hoorn et. al, 2009).</w:t>
      </w:r>
    </w:p>
    <w:p w14:paraId="32881D3E" w14:textId="32B73F4E" w:rsidR="00C16193" w:rsidRDefault="00A355F3" w:rsidP="00C16193">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 recently, there has been </w:t>
      </w:r>
      <w:r w:rsidR="00E26FDB">
        <w:rPr>
          <w:rFonts w:ascii="Times New Roman" w:hAnsi="Times New Roman" w:cs="Times New Roman"/>
          <w:color w:val="000000" w:themeColor="text1"/>
          <w:sz w:val="24"/>
          <w:szCs w:val="24"/>
        </w:rPr>
        <w:t xml:space="preserve">some success in </w:t>
      </w:r>
      <w:r w:rsidR="00F17D4C">
        <w:rPr>
          <w:rFonts w:ascii="Times New Roman" w:hAnsi="Times New Roman" w:cs="Times New Roman"/>
          <w:color w:val="000000" w:themeColor="text1"/>
          <w:sz w:val="24"/>
          <w:szCs w:val="24"/>
        </w:rPr>
        <w:t>building believable agents</w:t>
      </w:r>
      <w:r w:rsidR="00E26FDB">
        <w:rPr>
          <w:rFonts w:ascii="Times New Roman" w:hAnsi="Times New Roman" w:cs="Times New Roman"/>
          <w:color w:val="000000" w:themeColor="text1"/>
          <w:sz w:val="24"/>
          <w:szCs w:val="24"/>
        </w:rPr>
        <w:t xml:space="preserve"> in academic competitions.  A framework has been developed for the </w:t>
      </w:r>
      <w:proofErr w:type="spellStart"/>
      <w:r w:rsidR="00E26FDB">
        <w:rPr>
          <w:rFonts w:ascii="Times New Roman" w:hAnsi="Times New Roman" w:cs="Times New Roman"/>
          <w:color w:val="000000" w:themeColor="text1"/>
          <w:sz w:val="24"/>
          <w:szCs w:val="24"/>
        </w:rPr>
        <w:t>RoboCup</w:t>
      </w:r>
      <w:proofErr w:type="spellEnd"/>
      <w:r w:rsidR="00E26FDB">
        <w:rPr>
          <w:rFonts w:ascii="Times New Roman" w:hAnsi="Times New Roman" w:cs="Times New Roman"/>
          <w:color w:val="000000" w:themeColor="text1"/>
          <w:sz w:val="24"/>
          <w:szCs w:val="24"/>
        </w:rPr>
        <w:t xml:space="preserve"> simulation league using a combination of observed player behavior and case-based reasoning that makes training the robotic soccer player much more simple (Lam et al., 2006).  </w:t>
      </w:r>
      <w:r w:rsidR="00293432">
        <w:rPr>
          <w:rFonts w:ascii="Times New Roman" w:hAnsi="Times New Roman" w:cs="Times New Roman"/>
          <w:color w:val="000000" w:themeColor="text1"/>
          <w:sz w:val="24"/>
          <w:szCs w:val="24"/>
        </w:rPr>
        <w:t xml:space="preserve">It learns behaviors from logs of human players’ </w:t>
      </w:r>
      <w:commentRangeStart w:id="15"/>
      <w:commentRangeStart w:id="16"/>
      <w:r w:rsidR="00293432">
        <w:rPr>
          <w:rFonts w:ascii="Times New Roman" w:hAnsi="Times New Roman" w:cs="Times New Roman"/>
          <w:color w:val="000000" w:themeColor="text1"/>
          <w:sz w:val="24"/>
          <w:szCs w:val="24"/>
        </w:rPr>
        <w:t>actions</w:t>
      </w:r>
      <w:commentRangeEnd w:id="15"/>
      <w:r w:rsidR="004C219F">
        <w:rPr>
          <w:rStyle w:val="CommentReference"/>
        </w:rPr>
        <w:commentReference w:id="15"/>
      </w:r>
      <w:commentRangeEnd w:id="16"/>
      <w:r w:rsidR="00B775B4">
        <w:rPr>
          <w:rStyle w:val="CommentReference"/>
        </w:rPr>
        <w:commentReference w:id="16"/>
      </w:r>
      <w:r w:rsidR="00293432">
        <w:rPr>
          <w:rFonts w:ascii="Times New Roman" w:hAnsi="Times New Roman" w:cs="Times New Roman"/>
          <w:color w:val="000000" w:themeColor="text1"/>
          <w:sz w:val="24"/>
          <w:szCs w:val="24"/>
        </w:rPr>
        <w:t xml:space="preserve">.  </w:t>
      </w:r>
      <w:r w:rsidR="00680C7C">
        <w:rPr>
          <w:rFonts w:ascii="Times New Roman" w:hAnsi="Times New Roman" w:cs="Times New Roman"/>
          <w:color w:val="000000" w:themeColor="text1"/>
          <w:sz w:val="24"/>
          <w:szCs w:val="24"/>
        </w:rPr>
        <w:t xml:space="preserve">It then turns these into cases to be used in case-based reasoning.  These cases are then weighted automatically using a k-nearest neighbor classifier.  This algorithm is run until the agent responds to a situation in a simulation in the same way as the previously stored, “test” agents.  </w:t>
      </w:r>
      <w:r w:rsidR="00E26FDB">
        <w:rPr>
          <w:rFonts w:ascii="Times New Roman" w:hAnsi="Times New Roman" w:cs="Times New Roman"/>
          <w:color w:val="000000" w:themeColor="text1"/>
          <w:sz w:val="24"/>
          <w:szCs w:val="24"/>
        </w:rPr>
        <w:t>After the agent has learned a sufficient amount of behaviors from humans, it can then train other agents (Floyd et al., 2008).</w:t>
      </w:r>
    </w:p>
    <w:p w14:paraId="2AD698D5" w14:textId="4EC4B8E1" w:rsidR="00013AC7" w:rsidRDefault="00013AC7" w:rsidP="00492B0D">
      <w:pPr>
        <w:pStyle w:val="NoSpacing"/>
        <w:spacing w:line="480" w:lineRule="auto"/>
        <w:ind w:firstLine="72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BotPrize</w:t>
      </w:r>
      <w:proofErr w:type="spellEnd"/>
      <w:r>
        <w:rPr>
          <w:rFonts w:ascii="Times New Roman" w:hAnsi="Times New Roman" w:cs="Times New Roman"/>
          <w:color w:val="000000" w:themeColor="text1"/>
          <w:sz w:val="24"/>
          <w:szCs w:val="24"/>
        </w:rPr>
        <w:t xml:space="preserve"> is a competition using the game </w:t>
      </w:r>
      <w:r>
        <w:rPr>
          <w:rFonts w:ascii="Times New Roman" w:hAnsi="Times New Roman" w:cs="Times New Roman"/>
          <w:i/>
          <w:color w:val="000000" w:themeColor="text1"/>
          <w:sz w:val="24"/>
          <w:szCs w:val="24"/>
        </w:rPr>
        <w:t>Unreal Tournament 2004</w:t>
      </w:r>
      <w:r w:rsidR="00EA6B8E">
        <w:rPr>
          <w:rFonts w:ascii="Times New Roman" w:hAnsi="Times New Roman" w:cs="Times New Roman"/>
          <w:color w:val="000000" w:themeColor="text1"/>
          <w:sz w:val="24"/>
          <w:szCs w:val="24"/>
        </w:rPr>
        <w:t xml:space="preserve"> that uses the </w:t>
      </w:r>
      <w:proofErr w:type="spellStart"/>
      <w:r w:rsidR="00EA6B8E">
        <w:rPr>
          <w:rFonts w:ascii="Times New Roman" w:hAnsi="Times New Roman" w:cs="Times New Roman"/>
          <w:color w:val="000000" w:themeColor="text1"/>
          <w:sz w:val="24"/>
          <w:szCs w:val="24"/>
        </w:rPr>
        <w:t>Gamebots</w:t>
      </w:r>
      <w:proofErr w:type="spellEnd"/>
      <w:r w:rsidR="00EA6B8E">
        <w:rPr>
          <w:rFonts w:ascii="Times New Roman" w:hAnsi="Times New Roman" w:cs="Times New Roman"/>
          <w:color w:val="000000" w:themeColor="text1"/>
          <w:sz w:val="24"/>
          <w:szCs w:val="24"/>
        </w:rPr>
        <w:t xml:space="preserve"> system (</w:t>
      </w:r>
      <w:proofErr w:type="spellStart"/>
      <w:r w:rsidR="00361BE9">
        <w:rPr>
          <w:rFonts w:ascii="Times New Roman" w:hAnsi="Times New Roman" w:cs="Times New Roman"/>
          <w:color w:val="000000" w:themeColor="text1"/>
          <w:sz w:val="24"/>
          <w:szCs w:val="24"/>
        </w:rPr>
        <w:t>Adobbati</w:t>
      </w:r>
      <w:proofErr w:type="spellEnd"/>
      <w:r w:rsidR="00361BE9">
        <w:rPr>
          <w:rFonts w:ascii="Times New Roman" w:hAnsi="Times New Roman" w:cs="Times New Roman"/>
          <w:color w:val="000000" w:themeColor="text1"/>
          <w:sz w:val="24"/>
          <w:szCs w:val="24"/>
        </w:rPr>
        <w:t xml:space="preserve"> et al., 2001)</w:t>
      </w:r>
      <w:r>
        <w:rPr>
          <w:rFonts w:ascii="Times New Roman" w:hAnsi="Times New Roman" w:cs="Times New Roman"/>
          <w:color w:val="000000" w:themeColor="text1"/>
          <w:sz w:val="24"/>
          <w:szCs w:val="24"/>
        </w:rPr>
        <w:t xml:space="preserve">.  It is held every year, and is a </w:t>
      </w:r>
      <w:proofErr w:type="spellStart"/>
      <w:r w:rsidR="00EA6B8E">
        <w:rPr>
          <w:rFonts w:ascii="Times New Roman" w:hAnsi="Times New Roman" w:cs="Times New Roman"/>
          <w:color w:val="000000" w:themeColor="text1"/>
          <w:sz w:val="24"/>
          <w:szCs w:val="24"/>
        </w:rPr>
        <w:t>DeathMatch</w:t>
      </w:r>
      <w:proofErr w:type="spellEnd"/>
      <w:r w:rsidR="00EA6B8E">
        <w:rPr>
          <w:rFonts w:ascii="Times New Roman" w:hAnsi="Times New Roman" w:cs="Times New Roman"/>
          <w:color w:val="000000" w:themeColor="text1"/>
          <w:sz w:val="24"/>
          <w:szCs w:val="24"/>
        </w:rPr>
        <w:t xml:space="preserve"> First-Person Shooter type game.  Human judges play the game along with the bots, and </w:t>
      </w:r>
      <w:r w:rsidR="009768A6">
        <w:rPr>
          <w:rFonts w:ascii="Times New Roman" w:hAnsi="Times New Roman" w:cs="Times New Roman"/>
          <w:color w:val="000000" w:themeColor="text1"/>
          <w:sz w:val="24"/>
          <w:szCs w:val="24"/>
        </w:rPr>
        <w:lastRenderedPageBreak/>
        <w:t>try to distinguish between human and agent players</w:t>
      </w:r>
      <w:r w:rsidR="00EA6B8E">
        <w:rPr>
          <w:rFonts w:ascii="Times New Roman" w:hAnsi="Times New Roman" w:cs="Times New Roman"/>
          <w:color w:val="000000" w:themeColor="text1"/>
          <w:sz w:val="24"/>
          <w:szCs w:val="24"/>
        </w:rPr>
        <w:t xml:space="preserve">.  </w:t>
      </w:r>
      <w:r w:rsidR="00361BE9">
        <w:rPr>
          <w:rFonts w:ascii="Times New Roman" w:hAnsi="Times New Roman" w:cs="Times New Roman"/>
          <w:color w:val="000000" w:themeColor="text1"/>
          <w:sz w:val="24"/>
          <w:szCs w:val="24"/>
        </w:rPr>
        <w:t xml:space="preserve">The UT^2 bot from the Neural Networks Group at the University of Texas, Austin, originally </w:t>
      </w:r>
      <w:r w:rsidR="007D143D">
        <w:rPr>
          <w:rFonts w:ascii="Times New Roman" w:hAnsi="Times New Roman" w:cs="Times New Roman"/>
          <w:color w:val="000000" w:themeColor="text1"/>
          <w:sz w:val="24"/>
          <w:szCs w:val="24"/>
        </w:rPr>
        <w:t xml:space="preserve">used </w:t>
      </w:r>
      <w:r w:rsidR="00361BE9">
        <w:rPr>
          <w:rFonts w:ascii="Times New Roman" w:hAnsi="Times New Roman" w:cs="Times New Roman"/>
          <w:color w:val="000000" w:themeColor="text1"/>
          <w:sz w:val="24"/>
          <w:szCs w:val="24"/>
        </w:rPr>
        <w:t xml:space="preserve">recorded human behavior sequences to </w:t>
      </w:r>
      <w:r w:rsidR="007D143D">
        <w:rPr>
          <w:rFonts w:ascii="Times New Roman" w:hAnsi="Times New Roman" w:cs="Times New Roman"/>
          <w:color w:val="000000" w:themeColor="text1"/>
          <w:sz w:val="24"/>
          <w:szCs w:val="24"/>
        </w:rPr>
        <w:t>navigate</w:t>
      </w:r>
      <w:r w:rsidR="00361BE9">
        <w:rPr>
          <w:rFonts w:ascii="Times New Roman" w:hAnsi="Times New Roman" w:cs="Times New Roman"/>
          <w:color w:val="000000" w:themeColor="text1"/>
          <w:sz w:val="24"/>
          <w:szCs w:val="24"/>
        </w:rPr>
        <w:t xml:space="preserve"> when </w:t>
      </w:r>
      <w:r w:rsidR="00A82A3B">
        <w:rPr>
          <w:rFonts w:ascii="Times New Roman" w:hAnsi="Times New Roman" w:cs="Times New Roman"/>
          <w:color w:val="000000" w:themeColor="text1"/>
          <w:sz w:val="24"/>
          <w:szCs w:val="24"/>
        </w:rPr>
        <w:t xml:space="preserve">the </w:t>
      </w:r>
      <w:r w:rsidR="00361BE9">
        <w:rPr>
          <w:rFonts w:ascii="Times New Roman" w:hAnsi="Times New Roman" w:cs="Times New Roman"/>
          <w:color w:val="000000" w:themeColor="text1"/>
          <w:sz w:val="24"/>
          <w:szCs w:val="24"/>
        </w:rPr>
        <w:t>bot became stuck.  This bot placed second in 2010 (</w:t>
      </w:r>
      <w:proofErr w:type="spellStart"/>
      <w:r w:rsidR="00361BE9">
        <w:rPr>
          <w:rFonts w:ascii="Times New Roman" w:hAnsi="Times New Roman" w:cs="Times New Roman"/>
          <w:color w:val="000000" w:themeColor="text1"/>
          <w:sz w:val="24"/>
          <w:szCs w:val="24"/>
        </w:rPr>
        <w:t>Karpov</w:t>
      </w:r>
      <w:proofErr w:type="spellEnd"/>
      <w:r w:rsidR="00361BE9">
        <w:rPr>
          <w:rFonts w:ascii="Times New Roman" w:hAnsi="Times New Roman" w:cs="Times New Roman"/>
          <w:color w:val="000000" w:themeColor="text1"/>
          <w:sz w:val="24"/>
          <w:szCs w:val="24"/>
        </w:rPr>
        <w:t xml:space="preserve"> et al., 2012).  After the 2010 competition, they </w:t>
      </w:r>
      <w:r w:rsidR="00C52A9E">
        <w:rPr>
          <w:rFonts w:ascii="Times New Roman" w:hAnsi="Times New Roman" w:cs="Times New Roman"/>
          <w:color w:val="000000" w:themeColor="text1"/>
          <w:sz w:val="24"/>
          <w:szCs w:val="24"/>
        </w:rPr>
        <w:t>increased the role of human behavior imitation in the evolution of combat behaviors and in navigation (</w:t>
      </w:r>
      <w:proofErr w:type="spellStart"/>
      <w:r w:rsidR="00C52A9E">
        <w:rPr>
          <w:rFonts w:ascii="Times New Roman" w:hAnsi="Times New Roman" w:cs="Times New Roman"/>
          <w:color w:val="000000" w:themeColor="text1"/>
          <w:sz w:val="24"/>
          <w:szCs w:val="24"/>
        </w:rPr>
        <w:t>Schrum</w:t>
      </w:r>
      <w:proofErr w:type="spellEnd"/>
      <w:r w:rsidR="00C52A9E">
        <w:rPr>
          <w:rFonts w:ascii="Times New Roman" w:hAnsi="Times New Roman" w:cs="Times New Roman"/>
          <w:color w:val="000000" w:themeColor="text1"/>
          <w:sz w:val="24"/>
          <w:szCs w:val="24"/>
        </w:rPr>
        <w:t xml:space="preserve"> et al., 2011).  Subsequently, they fooled more than 50% of the judges in the 2012 competition</w:t>
      </w:r>
      <w:r w:rsidR="007D143D">
        <w:rPr>
          <w:rFonts w:ascii="Times New Roman" w:hAnsi="Times New Roman" w:cs="Times New Roman"/>
          <w:color w:val="000000" w:themeColor="text1"/>
          <w:sz w:val="24"/>
          <w:szCs w:val="24"/>
        </w:rPr>
        <w:t>, tying for first place with another bot that also mirrored human behavior</w:t>
      </w:r>
      <w:r w:rsidR="00C52A9E">
        <w:rPr>
          <w:rFonts w:ascii="Times New Roman" w:hAnsi="Times New Roman" w:cs="Times New Roman"/>
          <w:color w:val="000000" w:themeColor="text1"/>
          <w:sz w:val="24"/>
          <w:szCs w:val="24"/>
        </w:rPr>
        <w:t>.</w:t>
      </w:r>
    </w:p>
    <w:p w14:paraId="05B1FDE5" w14:textId="77777777" w:rsidR="0044649D" w:rsidRPr="00013AC7" w:rsidRDefault="0044649D" w:rsidP="00492B0D">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agents </w:t>
      </w:r>
      <w:r w:rsidR="00255764">
        <w:rPr>
          <w:rFonts w:ascii="Times New Roman" w:hAnsi="Times New Roman" w:cs="Times New Roman"/>
          <w:color w:val="000000" w:themeColor="text1"/>
          <w:sz w:val="24"/>
          <w:szCs w:val="24"/>
        </w:rPr>
        <w:t xml:space="preserve">based upon sequential observations </w:t>
      </w:r>
      <w:r>
        <w:rPr>
          <w:rFonts w:ascii="Times New Roman" w:hAnsi="Times New Roman" w:cs="Times New Roman"/>
          <w:color w:val="000000" w:themeColor="text1"/>
          <w:sz w:val="24"/>
          <w:szCs w:val="24"/>
        </w:rPr>
        <w:t>become more believably human, it can clearly be seen that imitation is a valid way of representing human behavior.  While it would be computationally difficult to model all possible behaviors in a simulation that is very open-ended, many simulations have a limited number of possible actions available to the agent, making imitation a good way of providing a beli</w:t>
      </w:r>
      <w:r w:rsidR="00E06091">
        <w:rPr>
          <w:rFonts w:ascii="Times New Roman" w:hAnsi="Times New Roman" w:cs="Times New Roman"/>
          <w:color w:val="000000" w:themeColor="text1"/>
          <w:sz w:val="24"/>
          <w:szCs w:val="24"/>
        </w:rPr>
        <w:t>evable initial decision process (</w:t>
      </w:r>
      <w:proofErr w:type="spellStart"/>
      <w:r w:rsidR="00E06091">
        <w:rPr>
          <w:rFonts w:ascii="Times New Roman" w:hAnsi="Times New Roman" w:cs="Times New Roman"/>
          <w:color w:val="000000" w:themeColor="text1"/>
          <w:sz w:val="24"/>
          <w:szCs w:val="24"/>
        </w:rPr>
        <w:t>Umarov</w:t>
      </w:r>
      <w:proofErr w:type="spellEnd"/>
      <w:r w:rsidR="00E06091">
        <w:rPr>
          <w:rFonts w:ascii="Times New Roman" w:hAnsi="Times New Roman" w:cs="Times New Roman"/>
          <w:color w:val="000000" w:themeColor="text1"/>
          <w:sz w:val="24"/>
          <w:szCs w:val="24"/>
        </w:rPr>
        <w:t xml:space="preserve"> et al., 2012).  Automation of the actual calculation of transitional probabilities between behaviors would allow more time for the modeler to make adjustments as needed</w:t>
      </w:r>
      <w:r w:rsidR="000E0C99">
        <w:rPr>
          <w:rFonts w:ascii="Times New Roman" w:hAnsi="Times New Roman" w:cs="Times New Roman"/>
          <w:color w:val="000000" w:themeColor="text1"/>
          <w:sz w:val="24"/>
          <w:szCs w:val="24"/>
        </w:rPr>
        <w:t>, making modeling easier and providing a more accurate, believable end-product.</w:t>
      </w:r>
    </w:p>
    <w:p w14:paraId="1865FDDB" w14:textId="77777777" w:rsidR="00492B0D" w:rsidRDefault="00492B0D" w:rsidP="00027ADD">
      <w:pPr>
        <w:pStyle w:val="NoSpacing"/>
        <w:spacing w:line="480" w:lineRule="auto"/>
        <w:rPr>
          <w:rFonts w:ascii="Times New Roman" w:hAnsi="Times New Roman" w:cs="Times New Roman"/>
          <w:color w:val="000000" w:themeColor="text1"/>
          <w:sz w:val="24"/>
          <w:szCs w:val="24"/>
        </w:rPr>
      </w:pPr>
    </w:p>
    <w:p w14:paraId="1BC86EDC" w14:textId="77777777" w:rsidR="00027ADD" w:rsidRDefault="00027ADD" w:rsidP="00234918">
      <w:pPr>
        <w:pStyle w:val="NoSpacing"/>
        <w:spacing w:line="480" w:lineRule="auto"/>
        <w:ind w:firstLine="720"/>
        <w:rPr>
          <w:rFonts w:ascii="Times New Roman" w:hAnsi="Times New Roman" w:cs="Times New Roman"/>
          <w:color w:val="FF0000"/>
          <w:sz w:val="24"/>
          <w:szCs w:val="24"/>
        </w:rPr>
        <w:sectPr w:rsidR="00027ADD" w:rsidSect="00234918">
          <w:headerReference w:type="default" r:id="rId17"/>
          <w:footerReference w:type="default" r:id="rId18"/>
          <w:pgSz w:w="12240" w:h="15840"/>
          <w:pgMar w:top="1440" w:right="1800" w:bottom="1440" w:left="1800" w:header="720" w:footer="720" w:gutter="0"/>
          <w:cols w:space="720"/>
          <w:docGrid w:linePitch="360"/>
        </w:sectPr>
      </w:pPr>
    </w:p>
    <w:p w14:paraId="7351BF84" w14:textId="77777777" w:rsidR="002C2D2E" w:rsidRDefault="002C2D2E" w:rsidP="002C2D2E">
      <w:pPr>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222D23BD" w14:textId="77777777" w:rsidR="002C2D2E" w:rsidRDefault="002C2D2E" w:rsidP="002C2D2E">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Proposed Research</w:t>
      </w:r>
    </w:p>
    <w:p w14:paraId="38C0DC02" w14:textId="77777777" w:rsidR="0054435E" w:rsidRDefault="00322566" w:rsidP="000C3B98">
      <w:pPr>
        <w:pStyle w:val="NoSpacing"/>
        <w:spacing w:line="480" w:lineRule="auto"/>
        <w:rPr>
          <w:rFonts w:ascii="Times New Roman" w:hAnsi="Times New Roman" w:cs="Times New Roman"/>
          <w:smallCaps/>
          <w:sz w:val="28"/>
          <w:szCs w:val="28"/>
        </w:rPr>
      </w:pPr>
      <w:r>
        <w:rPr>
          <w:rFonts w:ascii="Times New Roman" w:hAnsi="Times New Roman" w:cs="Times New Roman"/>
          <w:smallCaps/>
          <w:sz w:val="28"/>
          <w:szCs w:val="28"/>
        </w:rPr>
        <w:t>Thesis Goal:</w:t>
      </w:r>
    </w:p>
    <w:p w14:paraId="59C5041A" w14:textId="18BADE29" w:rsidR="000C3B98" w:rsidRDefault="00EC1E5A" w:rsidP="000C3B9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behavior </w:t>
      </w:r>
      <w:r w:rsidR="00F4209F">
        <w:rPr>
          <w:rFonts w:ascii="Times New Roman" w:hAnsi="Times New Roman" w:cs="Times New Roman"/>
          <w:sz w:val="24"/>
          <w:szCs w:val="24"/>
        </w:rPr>
        <w:t xml:space="preserve">process </w:t>
      </w:r>
      <w:r>
        <w:rPr>
          <w:rFonts w:ascii="Times New Roman" w:hAnsi="Times New Roman" w:cs="Times New Roman"/>
          <w:sz w:val="24"/>
          <w:szCs w:val="24"/>
        </w:rPr>
        <w:t xml:space="preserve">that we are attempting to reproduce is comprised of a </w:t>
      </w:r>
      <w:r w:rsidR="00562BB8">
        <w:rPr>
          <w:rFonts w:ascii="Times New Roman" w:hAnsi="Times New Roman" w:cs="Times New Roman"/>
          <w:sz w:val="24"/>
          <w:szCs w:val="24"/>
        </w:rPr>
        <w:t xml:space="preserve">finite </w:t>
      </w:r>
      <w:r w:rsidR="00F4209F">
        <w:rPr>
          <w:rFonts w:ascii="Times New Roman" w:hAnsi="Times New Roman" w:cs="Times New Roman"/>
          <w:sz w:val="24"/>
          <w:szCs w:val="24"/>
        </w:rPr>
        <w:t xml:space="preserve">sequence of </w:t>
      </w:r>
      <w:r>
        <w:rPr>
          <w:rFonts w:ascii="Times New Roman" w:hAnsi="Times New Roman" w:cs="Times New Roman"/>
          <w:sz w:val="24"/>
          <w:szCs w:val="24"/>
        </w:rPr>
        <w:t>behaviors, we cannot use a standard MDP</w:t>
      </w:r>
      <w:r w:rsidR="007A6F57">
        <w:rPr>
          <w:rFonts w:ascii="Times New Roman" w:hAnsi="Times New Roman" w:cs="Times New Roman"/>
          <w:sz w:val="24"/>
          <w:szCs w:val="24"/>
        </w:rPr>
        <w:t>.  Instead, we will use a Sequential Compressed Markov Decision Process, or SCMDP, which is an MDP with start and end states</w:t>
      </w:r>
      <w:r w:rsidR="00566A1E">
        <w:rPr>
          <w:rFonts w:ascii="Times New Roman" w:hAnsi="Times New Roman" w:cs="Times New Roman"/>
          <w:sz w:val="24"/>
          <w:szCs w:val="24"/>
        </w:rPr>
        <w:t>,</w:t>
      </w:r>
      <w:r w:rsidR="007A6F57">
        <w:rPr>
          <w:rFonts w:ascii="Times New Roman" w:hAnsi="Times New Roman" w:cs="Times New Roman"/>
          <w:sz w:val="24"/>
          <w:szCs w:val="24"/>
        </w:rPr>
        <w:t xml:space="preserve"> and with the ability to account for behavior</w:t>
      </w:r>
      <w:r w:rsidR="00684476">
        <w:rPr>
          <w:rFonts w:ascii="Times New Roman" w:hAnsi="Times New Roman" w:cs="Times New Roman"/>
          <w:sz w:val="24"/>
          <w:szCs w:val="24"/>
        </w:rPr>
        <w:t xml:space="preserve"> cycles</w:t>
      </w:r>
      <w:r w:rsidR="007A6F57">
        <w:rPr>
          <w:rFonts w:ascii="Times New Roman" w:hAnsi="Times New Roman" w:cs="Times New Roman"/>
          <w:sz w:val="24"/>
          <w:szCs w:val="24"/>
        </w:rPr>
        <w:t xml:space="preserve">.  </w:t>
      </w:r>
      <w:r w:rsidR="000C3B98" w:rsidRPr="000C3B98">
        <w:rPr>
          <w:rFonts w:ascii="Times New Roman" w:hAnsi="Times New Roman" w:cs="Times New Roman"/>
          <w:sz w:val="24"/>
          <w:szCs w:val="24"/>
        </w:rPr>
        <w:t>Our</w:t>
      </w:r>
      <w:r w:rsidR="000C3B98">
        <w:rPr>
          <w:rFonts w:ascii="Times New Roman" w:hAnsi="Times New Roman" w:cs="Times New Roman"/>
          <w:sz w:val="24"/>
          <w:szCs w:val="24"/>
        </w:rPr>
        <w:t xml:space="preserve"> goal is to design an algorithm that will, given a text file containing sequential observations of behavior</w:t>
      </w:r>
      <w:r w:rsidR="00795CBF">
        <w:rPr>
          <w:rFonts w:ascii="Times New Roman" w:hAnsi="Times New Roman" w:cs="Times New Roman"/>
          <w:sz w:val="24"/>
          <w:szCs w:val="24"/>
        </w:rPr>
        <w:t>s</w:t>
      </w:r>
      <w:r w:rsidR="000C3B98">
        <w:rPr>
          <w:rFonts w:ascii="Times New Roman" w:hAnsi="Times New Roman" w:cs="Times New Roman"/>
          <w:sz w:val="24"/>
          <w:szCs w:val="24"/>
        </w:rPr>
        <w:t>, automatically produce a standard</w:t>
      </w:r>
      <w:r w:rsidR="007A3788">
        <w:rPr>
          <w:rFonts w:ascii="Times New Roman" w:hAnsi="Times New Roman" w:cs="Times New Roman"/>
          <w:sz w:val="24"/>
          <w:szCs w:val="24"/>
        </w:rPr>
        <w:t xml:space="preserve">ized-format text file of </w:t>
      </w:r>
      <w:r w:rsidR="000C3B98">
        <w:rPr>
          <w:rFonts w:ascii="Times New Roman" w:hAnsi="Times New Roman" w:cs="Times New Roman"/>
          <w:sz w:val="24"/>
          <w:szCs w:val="24"/>
        </w:rPr>
        <w:t xml:space="preserve">an </w:t>
      </w:r>
      <w:r>
        <w:rPr>
          <w:rFonts w:ascii="Times New Roman" w:hAnsi="Times New Roman" w:cs="Times New Roman"/>
          <w:sz w:val="24"/>
          <w:szCs w:val="24"/>
        </w:rPr>
        <w:t>SC</w:t>
      </w:r>
      <w:commentRangeStart w:id="17"/>
      <w:r w:rsidR="000C3B98">
        <w:rPr>
          <w:rFonts w:ascii="Times New Roman" w:hAnsi="Times New Roman" w:cs="Times New Roman"/>
          <w:sz w:val="24"/>
          <w:szCs w:val="24"/>
        </w:rPr>
        <w:t>MDP</w:t>
      </w:r>
      <w:commentRangeEnd w:id="17"/>
      <w:r w:rsidR="00E7237A">
        <w:rPr>
          <w:rStyle w:val="CommentReference"/>
        </w:rPr>
        <w:commentReference w:id="17"/>
      </w:r>
      <w:r>
        <w:rPr>
          <w:rFonts w:ascii="Times New Roman" w:hAnsi="Times New Roman" w:cs="Times New Roman"/>
          <w:sz w:val="24"/>
          <w:szCs w:val="24"/>
        </w:rPr>
        <w:t xml:space="preserve"> </w:t>
      </w:r>
      <w:r w:rsidR="000C3B98">
        <w:rPr>
          <w:rFonts w:ascii="Times New Roman" w:hAnsi="Times New Roman" w:cs="Times New Roman"/>
          <w:sz w:val="24"/>
          <w:szCs w:val="24"/>
        </w:rPr>
        <w:t xml:space="preserve"> that can generate that behavior</w:t>
      </w:r>
      <w:r w:rsidR="00795CBF">
        <w:rPr>
          <w:rFonts w:ascii="Times New Roman" w:hAnsi="Times New Roman" w:cs="Times New Roman"/>
          <w:sz w:val="24"/>
          <w:szCs w:val="24"/>
        </w:rPr>
        <w:t xml:space="preserve"> process.  </w:t>
      </w:r>
      <w:r w:rsidR="001F18AE">
        <w:rPr>
          <w:rFonts w:ascii="Times New Roman" w:hAnsi="Times New Roman" w:cs="Times New Roman"/>
          <w:sz w:val="24"/>
          <w:szCs w:val="24"/>
        </w:rPr>
        <w:t>We will first check for reliability of the model by making sure that it can derive all of the behaviors used in its creation.  W</w:t>
      </w:r>
      <w:r w:rsidR="000C3B98">
        <w:rPr>
          <w:rFonts w:ascii="Times New Roman" w:hAnsi="Times New Roman" w:cs="Times New Roman"/>
          <w:sz w:val="24"/>
          <w:szCs w:val="24"/>
        </w:rPr>
        <w:t xml:space="preserve">e will </w:t>
      </w:r>
      <w:r w:rsidR="001F18AE">
        <w:rPr>
          <w:rFonts w:ascii="Times New Roman" w:hAnsi="Times New Roman" w:cs="Times New Roman"/>
          <w:sz w:val="24"/>
          <w:szCs w:val="24"/>
        </w:rPr>
        <w:t xml:space="preserve">then </w:t>
      </w:r>
      <w:r w:rsidR="000C3B98">
        <w:rPr>
          <w:rFonts w:ascii="Times New Roman" w:hAnsi="Times New Roman" w:cs="Times New Roman"/>
          <w:sz w:val="24"/>
          <w:szCs w:val="24"/>
        </w:rPr>
        <w:t xml:space="preserve">create a </w:t>
      </w:r>
      <w:proofErr w:type="spellStart"/>
      <w:r w:rsidR="000C3B98">
        <w:rPr>
          <w:rFonts w:ascii="Times New Roman" w:hAnsi="Times New Roman" w:cs="Times New Roman"/>
          <w:sz w:val="24"/>
          <w:szCs w:val="24"/>
        </w:rPr>
        <w:t>NetLogo</w:t>
      </w:r>
      <w:proofErr w:type="spellEnd"/>
      <w:r w:rsidR="000C3B98">
        <w:rPr>
          <w:rFonts w:ascii="Times New Roman" w:hAnsi="Times New Roman" w:cs="Times New Roman"/>
          <w:sz w:val="24"/>
          <w:szCs w:val="24"/>
        </w:rPr>
        <w:t xml:space="preserve"> tool that will take </w:t>
      </w:r>
      <w:r w:rsidR="007A3788">
        <w:rPr>
          <w:rFonts w:ascii="Times New Roman" w:hAnsi="Times New Roman" w:cs="Times New Roman"/>
          <w:sz w:val="24"/>
          <w:szCs w:val="24"/>
        </w:rPr>
        <w:t>th</w:t>
      </w:r>
      <w:r w:rsidR="00A16CB6">
        <w:rPr>
          <w:rFonts w:ascii="Times New Roman" w:hAnsi="Times New Roman" w:cs="Times New Roman"/>
          <w:sz w:val="24"/>
          <w:szCs w:val="24"/>
        </w:rPr>
        <w:t>e</w:t>
      </w:r>
      <w:r w:rsidR="007A3788">
        <w:rPr>
          <w:rFonts w:ascii="Times New Roman" w:hAnsi="Times New Roman" w:cs="Times New Roman"/>
          <w:sz w:val="24"/>
          <w:szCs w:val="24"/>
        </w:rPr>
        <w:t xml:space="preserve"> text file as input, and allow the modeler to alter the </w:t>
      </w:r>
      <w:r w:rsidR="001F18AE">
        <w:rPr>
          <w:rFonts w:ascii="Times New Roman" w:hAnsi="Times New Roman" w:cs="Times New Roman"/>
          <w:sz w:val="24"/>
          <w:szCs w:val="24"/>
        </w:rPr>
        <w:t>SC</w:t>
      </w:r>
      <w:r w:rsidR="007A3788">
        <w:rPr>
          <w:rFonts w:ascii="Times New Roman" w:hAnsi="Times New Roman" w:cs="Times New Roman"/>
          <w:sz w:val="24"/>
          <w:szCs w:val="24"/>
        </w:rPr>
        <w:t xml:space="preserve">MDP and rewrite the text file with the new information.  To show that the </w:t>
      </w:r>
      <w:r w:rsidR="001F18AE">
        <w:rPr>
          <w:rFonts w:ascii="Times New Roman" w:hAnsi="Times New Roman" w:cs="Times New Roman"/>
          <w:sz w:val="24"/>
          <w:szCs w:val="24"/>
        </w:rPr>
        <w:t>SC</w:t>
      </w:r>
      <w:r w:rsidR="007A3788">
        <w:rPr>
          <w:rFonts w:ascii="Times New Roman" w:hAnsi="Times New Roman" w:cs="Times New Roman"/>
          <w:sz w:val="24"/>
          <w:szCs w:val="24"/>
        </w:rPr>
        <w:t xml:space="preserve">MDP is easily parsed due to its standardized format, we will create example simulations in both </w:t>
      </w:r>
      <w:proofErr w:type="spellStart"/>
      <w:r w:rsidR="007A3788">
        <w:rPr>
          <w:rFonts w:ascii="Times New Roman" w:hAnsi="Times New Roman" w:cs="Times New Roman"/>
          <w:sz w:val="24"/>
          <w:szCs w:val="24"/>
        </w:rPr>
        <w:t>NetLogo</w:t>
      </w:r>
      <w:proofErr w:type="spellEnd"/>
      <w:r w:rsidR="007A3788">
        <w:rPr>
          <w:rFonts w:ascii="Times New Roman" w:hAnsi="Times New Roman" w:cs="Times New Roman"/>
          <w:sz w:val="24"/>
          <w:szCs w:val="24"/>
        </w:rPr>
        <w:t xml:space="preserve"> and Unity that use the same </w:t>
      </w:r>
      <w:r w:rsidR="001F18AE">
        <w:rPr>
          <w:rFonts w:ascii="Times New Roman" w:hAnsi="Times New Roman" w:cs="Times New Roman"/>
          <w:sz w:val="24"/>
          <w:szCs w:val="24"/>
        </w:rPr>
        <w:t>SC</w:t>
      </w:r>
      <w:r w:rsidR="007A3788">
        <w:rPr>
          <w:rFonts w:ascii="Times New Roman" w:hAnsi="Times New Roman" w:cs="Times New Roman"/>
          <w:sz w:val="24"/>
          <w:szCs w:val="24"/>
        </w:rPr>
        <w:t xml:space="preserve">MDP text file.  These simulations will be used to show the face validity of the simulations, or </w:t>
      </w:r>
      <w:commentRangeStart w:id="18"/>
      <w:r w:rsidR="007A3788">
        <w:rPr>
          <w:rFonts w:ascii="Times New Roman" w:hAnsi="Times New Roman" w:cs="Times New Roman"/>
          <w:sz w:val="24"/>
          <w:szCs w:val="24"/>
        </w:rPr>
        <w:t>that the behavior generated by the simulations is believable.</w:t>
      </w:r>
      <w:commentRangeEnd w:id="18"/>
      <w:r w:rsidR="00483AEF">
        <w:rPr>
          <w:rStyle w:val="CommentReference"/>
        </w:rPr>
        <w:commentReference w:id="18"/>
      </w:r>
      <w:r w:rsidR="00126C2C">
        <w:rPr>
          <w:rFonts w:ascii="Times New Roman" w:hAnsi="Times New Roman" w:cs="Times New Roman"/>
          <w:sz w:val="24"/>
          <w:szCs w:val="24"/>
        </w:rPr>
        <w:t xml:space="preserve">  </w:t>
      </w:r>
      <w:r w:rsidR="001F18AE">
        <w:rPr>
          <w:rFonts w:ascii="Times New Roman" w:hAnsi="Times New Roman" w:cs="Times New Roman"/>
          <w:sz w:val="24"/>
          <w:szCs w:val="24"/>
        </w:rPr>
        <w:t xml:space="preserve">To test the face validity of the simulation, we will show it to approximately 10 people in a blind test, asking them to differentiate between one of the original, real-world behavior sequences and the behavior produced by the SCMDP.  </w:t>
      </w:r>
      <w:r w:rsidR="00126C2C">
        <w:rPr>
          <w:rFonts w:ascii="Times New Roman" w:hAnsi="Times New Roman" w:cs="Times New Roman"/>
          <w:sz w:val="24"/>
          <w:szCs w:val="24"/>
        </w:rPr>
        <w:t xml:space="preserve">We will then expand the algorithm to include the possibility of producing more than one </w:t>
      </w:r>
      <w:r w:rsidR="001F18AE">
        <w:rPr>
          <w:rFonts w:ascii="Times New Roman" w:hAnsi="Times New Roman" w:cs="Times New Roman"/>
          <w:sz w:val="24"/>
          <w:szCs w:val="24"/>
        </w:rPr>
        <w:t>SC</w:t>
      </w:r>
      <w:r w:rsidR="00126C2C">
        <w:rPr>
          <w:rFonts w:ascii="Times New Roman" w:hAnsi="Times New Roman" w:cs="Times New Roman"/>
          <w:sz w:val="24"/>
          <w:szCs w:val="24"/>
        </w:rPr>
        <w:t xml:space="preserve">MDP </w:t>
      </w:r>
      <w:r w:rsidR="009D0F25">
        <w:rPr>
          <w:rFonts w:ascii="Times New Roman" w:hAnsi="Times New Roman" w:cs="Times New Roman"/>
          <w:sz w:val="24"/>
          <w:szCs w:val="24"/>
        </w:rPr>
        <w:t>using</w:t>
      </w:r>
      <w:r w:rsidR="00126C2C">
        <w:rPr>
          <w:rFonts w:ascii="Times New Roman" w:hAnsi="Times New Roman" w:cs="Times New Roman"/>
          <w:sz w:val="24"/>
          <w:szCs w:val="24"/>
        </w:rPr>
        <w:t xml:space="preserve"> classification </w:t>
      </w:r>
      <w:r w:rsidR="000A37F9">
        <w:rPr>
          <w:rFonts w:ascii="Times New Roman" w:hAnsi="Times New Roman" w:cs="Times New Roman"/>
          <w:sz w:val="24"/>
          <w:szCs w:val="24"/>
        </w:rPr>
        <w:t>based on</w:t>
      </w:r>
      <w:r w:rsidR="00126C2C">
        <w:rPr>
          <w:rFonts w:ascii="Times New Roman" w:hAnsi="Times New Roman" w:cs="Times New Roman"/>
          <w:sz w:val="24"/>
          <w:szCs w:val="24"/>
        </w:rPr>
        <w:t xml:space="preserve"> </w:t>
      </w:r>
      <w:r w:rsidR="002F38A8">
        <w:rPr>
          <w:rFonts w:ascii="Times New Roman" w:hAnsi="Times New Roman" w:cs="Times New Roman"/>
          <w:sz w:val="24"/>
          <w:szCs w:val="24"/>
        </w:rPr>
        <w:t>compressed</w:t>
      </w:r>
      <w:r w:rsidR="00126C2C">
        <w:rPr>
          <w:rFonts w:ascii="Times New Roman" w:hAnsi="Times New Roman" w:cs="Times New Roman"/>
          <w:sz w:val="24"/>
          <w:szCs w:val="24"/>
        </w:rPr>
        <w:t xml:space="preserve"> workflows.</w:t>
      </w:r>
    </w:p>
    <w:p w14:paraId="763B4F4E" w14:textId="77777777" w:rsidR="000C3B98" w:rsidRPr="000C3B98" w:rsidRDefault="000C3B98" w:rsidP="000C3B98">
      <w:pPr>
        <w:pStyle w:val="NoSpacing"/>
        <w:rPr>
          <w:rFonts w:ascii="Times New Roman" w:hAnsi="Times New Roman" w:cs="Times New Roman"/>
          <w:sz w:val="24"/>
          <w:szCs w:val="24"/>
        </w:rPr>
      </w:pPr>
    </w:p>
    <w:p w14:paraId="5C5E58D2" w14:textId="77777777" w:rsidR="00841FF6" w:rsidRDefault="00322566" w:rsidP="002158CE">
      <w:pPr>
        <w:pStyle w:val="subheading"/>
      </w:pPr>
      <w:r>
        <w:t>Plan Of Work:</w:t>
      </w:r>
    </w:p>
    <w:p w14:paraId="680E6FDC" w14:textId="4F7DD229" w:rsidR="00C701EF" w:rsidRDefault="00841FF6" w:rsidP="004C733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reach our goal of creating one or more believable agents based on the automated analysis of sequential behavior, we have </w:t>
      </w:r>
      <w:r w:rsidR="00C11C4A">
        <w:rPr>
          <w:rFonts w:ascii="Times New Roman" w:hAnsi="Times New Roman" w:cs="Times New Roman"/>
          <w:sz w:val="24"/>
          <w:szCs w:val="24"/>
        </w:rPr>
        <w:t>the following projects:</w:t>
      </w:r>
    </w:p>
    <w:p w14:paraId="272DFC79" w14:textId="77777777" w:rsidR="00795CBF" w:rsidRDefault="00795CBF" w:rsidP="004C7339">
      <w:pPr>
        <w:pStyle w:val="NoSpacing"/>
        <w:spacing w:line="480" w:lineRule="auto"/>
        <w:ind w:firstLine="720"/>
        <w:rPr>
          <w:rFonts w:ascii="Times New Roman" w:hAnsi="Times New Roman" w:cs="Times New Roman"/>
          <w:sz w:val="24"/>
          <w:szCs w:val="24"/>
        </w:rPr>
      </w:pPr>
    </w:p>
    <w:p w14:paraId="0CE6304E" w14:textId="77777777" w:rsidR="00841FF6" w:rsidRDefault="00841FF6" w:rsidP="002158CE">
      <w:pPr>
        <w:pStyle w:val="subheading"/>
        <w:spacing w:line="240" w:lineRule="auto"/>
        <w:rPr>
          <w:rStyle w:val="IntenseReference"/>
          <w:b w:val="0"/>
          <w:bCs w:val="0"/>
          <w:color w:val="auto"/>
          <w:spacing w:val="0"/>
          <w:u w:val="none"/>
        </w:rPr>
      </w:pPr>
      <w:r w:rsidRPr="002158CE">
        <w:rPr>
          <w:rStyle w:val="IntenseReference"/>
          <w:b w:val="0"/>
          <w:bCs w:val="0"/>
          <w:color w:val="auto"/>
          <w:spacing w:val="0"/>
          <w:u w:val="none"/>
        </w:rPr>
        <w:t>The MAGIC (Models Automatically Generated from Information Collected) Algorithm</w:t>
      </w:r>
      <w:r w:rsidR="002158CE">
        <w:rPr>
          <w:rStyle w:val="IntenseReference"/>
          <w:b w:val="0"/>
          <w:bCs w:val="0"/>
          <w:color w:val="auto"/>
          <w:spacing w:val="0"/>
          <w:u w:val="none"/>
        </w:rPr>
        <w:t>:</w:t>
      </w:r>
    </w:p>
    <w:p w14:paraId="75D7CA98" w14:textId="77777777" w:rsidR="002158CE" w:rsidRPr="002158CE" w:rsidRDefault="002158CE" w:rsidP="002158CE">
      <w:pPr>
        <w:pStyle w:val="subheading"/>
        <w:spacing w:line="240" w:lineRule="auto"/>
        <w:rPr>
          <w:rStyle w:val="IntenseReference"/>
          <w:b w:val="0"/>
          <w:bCs w:val="0"/>
          <w:color w:val="auto"/>
          <w:spacing w:val="0"/>
          <w:u w:val="none"/>
        </w:rPr>
      </w:pPr>
    </w:p>
    <w:p w14:paraId="72841423" w14:textId="68A28955" w:rsidR="00C701EF" w:rsidRDefault="00C701EF"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we are using to create the decision process for each agent is sequential data.  Therefore, a variation of the Markov Decision Process</w:t>
      </w:r>
      <w:r w:rsidR="002F38A8">
        <w:rPr>
          <w:rFonts w:ascii="Times New Roman" w:hAnsi="Times New Roman" w:cs="Times New Roman"/>
          <w:sz w:val="24"/>
          <w:szCs w:val="24"/>
        </w:rPr>
        <w:t xml:space="preserve">, which we will refer to as </w:t>
      </w:r>
      <w:r w:rsidR="00562BB8">
        <w:rPr>
          <w:rFonts w:ascii="Times New Roman" w:hAnsi="Times New Roman" w:cs="Times New Roman"/>
          <w:sz w:val="24"/>
          <w:szCs w:val="24"/>
        </w:rPr>
        <w:t>a Sequential Compressed Markov Decision Process, or SC</w:t>
      </w:r>
      <w:r w:rsidR="002F38A8">
        <w:rPr>
          <w:rFonts w:ascii="Times New Roman" w:hAnsi="Times New Roman" w:cs="Times New Roman"/>
          <w:sz w:val="24"/>
          <w:szCs w:val="24"/>
        </w:rPr>
        <w:t xml:space="preserve">MDP, </w:t>
      </w:r>
      <w:r>
        <w:rPr>
          <w:rFonts w:ascii="Times New Roman" w:hAnsi="Times New Roman" w:cs="Times New Roman"/>
          <w:sz w:val="24"/>
          <w:szCs w:val="24"/>
        </w:rPr>
        <w:t xml:space="preserve"> appears to be the best method, as the MDP is inherently sequential, as shown by Papadimitriou and </w:t>
      </w:r>
      <w:proofErr w:type="spellStart"/>
      <w:r>
        <w:rPr>
          <w:rFonts w:ascii="Times New Roman" w:hAnsi="Times New Roman" w:cs="Times New Roman"/>
          <w:sz w:val="24"/>
          <w:szCs w:val="24"/>
        </w:rPr>
        <w:t>Tsitsiklis</w:t>
      </w:r>
      <w:proofErr w:type="spellEnd"/>
      <w:r>
        <w:rPr>
          <w:rFonts w:ascii="Times New Roman" w:hAnsi="Times New Roman" w:cs="Times New Roman"/>
          <w:sz w:val="24"/>
          <w:szCs w:val="24"/>
        </w:rPr>
        <w:t xml:space="preserve"> (1987).</w:t>
      </w:r>
      <w:r w:rsidR="00125F33">
        <w:rPr>
          <w:rFonts w:ascii="Times New Roman" w:hAnsi="Times New Roman" w:cs="Times New Roman"/>
          <w:sz w:val="24"/>
          <w:szCs w:val="24"/>
        </w:rPr>
        <w:t xml:space="preserve">  To create the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the collected data must be analyzed statistically.  </w:t>
      </w:r>
      <w:r w:rsidR="00162C94">
        <w:rPr>
          <w:rFonts w:ascii="Times New Roman" w:hAnsi="Times New Roman" w:cs="Times New Roman"/>
          <w:sz w:val="24"/>
          <w:szCs w:val="24"/>
        </w:rPr>
        <w:t>Calculati</w:t>
      </w:r>
      <w:r w:rsidR="00125F33">
        <w:rPr>
          <w:rFonts w:ascii="Times New Roman" w:hAnsi="Times New Roman" w:cs="Times New Roman"/>
          <w:sz w:val="24"/>
          <w:szCs w:val="24"/>
        </w:rPr>
        <w:t xml:space="preserve">ng this by hand can be difficult and time-consuming, particularly if the expert that requires the model is not </w:t>
      </w:r>
      <w:r w:rsidR="00167DB0">
        <w:rPr>
          <w:rFonts w:ascii="Times New Roman" w:hAnsi="Times New Roman" w:cs="Times New Roman"/>
          <w:sz w:val="24"/>
          <w:szCs w:val="24"/>
        </w:rPr>
        <w:t>the model’s creator</w:t>
      </w:r>
      <w:r w:rsidR="00125F33">
        <w:rPr>
          <w:rFonts w:ascii="Times New Roman" w:hAnsi="Times New Roman" w:cs="Times New Roman"/>
          <w:sz w:val="24"/>
          <w:szCs w:val="24"/>
        </w:rPr>
        <w:t xml:space="preserve">.  The MAGIC algorithm automates sequential data analysis and creates an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for the agent, allowing the modeler to focus on the implementation of the behaviors themselves rather than the </w:t>
      </w:r>
      <w:r w:rsidR="00162C94">
        <w:rPr>
          <w:rFonts w:ascii="Times New Roman" w:hAnsi="Times New Roman" w:cs="Times New Roman"/>
          <w:sz w:val="24"/>
          <w:szCs w:val="24"/>
        </w:rPr>
        <w:t xml:space="preserve">creation of the </w:t>
      </w:r>
      <w:r w:rsidR="00125F33">
        <w:rPr>
          <w:rFonts w:ascii="Times New Roman" w:hAnsi="Times New Roman" w:cs="Times New Roman"/>
          <w:sz w:val="24"/>
          <w:szCs w:val="24"/>
        </w:rPr>
        <w:t>actual decision process.</w:t>
      </w:r>
    </w:p>
    <w:p w14:paraId="7C1885BE" w14:textId="4D215483" w:rsidR="00271071" w:rsidRDefault="00125F33"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MAGIC algorithm, the sequentia</w:t>
      </w:r>
      <w:r w:rsidR="00167DB0">
        <w:rPr>
          <w:rFonts w:ascii="Times New Roman" w:hAnsi="Times New Roman" w:cs="Times New Roman"/>
          <w:sz w:val="24"/>
          <w:szCs w:val="24"/>
        </w:rPr>
        <w:t xml:space="preserve">l data is read from a text file as </w:t>
      </w:r>
      <w:commentRangeStart w:id="19"/>
      <w:commentRangeStart w:id="20"/>
      <w:commentRangeStart w:id="21"/>
      <w:r w:rsidR="00167DB0">
        <w:rPr>
          <w:rFonts w:ascii="Times New Roman" w:hAnsi="Times New Roman" w:cs="Times New Roman"/>
          <w:sz w:val="24"/>
          <w:szCs w:val="24"/>
        </w:rPr>
        <w:t>strings of behavior</w:t>
      </w:r>
      <w:commentRangeEnd w:id="19"/>
      <w:r w:rsidR="00971300">
        <w:rPr>
          <w:rStyle w:val="CommentReference"/>
        </w:rPr>
        <w:commentReference w:id="19"/>
      </w:r>
      <w:commentRangeEnd w:id="20"/>
      <w:r w:rsidR="0001092F">
        <w:rPr>
          <w:rStyle w:val="CommentReference"/>
        </w:rPr>
        <w:commentReference w:id="20"/>
      </w:r>
      <w:commentRangeEnd w:id="21"/>
      <w:r w:rsidR="00415118">
        <w:rPr>
          <w:rStyle w:val="CommentReference"/>
        </w:rPr>
        <w:commentReference w:id="21"/>
      </w:r>
      <w:r w:rsidR="00167DB0">
        <w:rPr>
          <w:rFonts w:ascii="Times New Roman" w:hAnsi="Times New Roman" w:cs="Times New Roman"/>
          <w:sz w:val="24"/>
          <w:szCs w:val="24"/>
        </w:rPr>
        <w:t>s</w:t>
      </w:r>
      <w:r w:rsidR="0027050B">
        <w:rPr>
          <w:rFonts w:ascii="Times New Roman" w:hAnsi="Times New Roman" w:cs="Times New Roman"/>
          <w:sz w:val="24"/>
          <w:szCs w:val="24"/>
        </w:rPr>
        <w:t xml:space="preserve">, or sequences of behavior observations, as shown in </w:t>
      </w:r>
      <w:r w:rsidR="004C7339">
        <w:rPr>
          <w:rFonts w:ascii="Times New Roman" w:hAnsi="Times New Roman" w:cs="Times New Roman"/>
          <w:sz w:val="24"/>
          <w:szCs w:val="24"/>
        </w:rPr>
        <w:t>Figure 1</w:t>
      </w:r>
      <w:r w:rsidR="0027050B">
        <w:rPr>
          <w:rFonts w:ascii="Times New Roman" w:hAnsi="Times New Roman" w:cs="Times New Roman"/>
          <w:sz w:val="24"/>
          <w:szCs w:val="24"/>
        </w:rPr>
        <w:t xml:space="preserve"> below</w:t>
      </w:r>
      <w:r w:rsidR="00271071">
        <w:rPr>
          <w:rFonts w:ascii="Times New Roman" w:hAnsi="Times New Roman" w:cs="Times New Roman"/>
          <w:sz w:val="24"/>
          <w:szCs w:val="24"/>
        </w:rPr>
        <w:t>, taken from the nursing administration simulation</w:t>
      </w:r>
      <w:r w:rsidR="00DD52B3">
        <w:rPr>
          <w:rFonts w:ascii="Times New Roman" w:hAnsi="Times New Roman" w:cs="Times New Roman"/>
          <w:sz w:val="24"/>
          <w:szCs w:val="24"/>
        </w:rPr>
        <w:t>:</w:t>
      </w:r>
    </w:p>
    <w:p w14:paraId="030ABA38" w14:textId="77777777" w:rsidR="004C7339" w:rsidRDefault="00271071" w:rsidP="000A20AC">
      <w:pPr>
        <w:pStyle w:val="NoSpacing"/>
        <w:keepNext/>
        <w:spacing w:line="360" w:lineRule="auto"/>
        <w:jc w:val="center"/>
      </w:pPr>
      <w:r w:rsidRPr="004C7339">
        <w:rPr>
          <w:rFonts w:ascii="Times New Roman" w:hAnsi="Times New Roman" w:cs="Times New Roman"/>
          <w:noProof/>
          <w:sz w:val="24"/>
          <w:szCs w:val="24"/>
        </w:rPr>
        <w:lastRenderedPageBreak/>
        <w:drawing>
          <wp:inline distT="0" distB="0" distL="0" distR="0" wp14:anchorId="5560337E" wp14:editId="69D9B0CB">
            <wp:extent cx="2852928" cy="31912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xample.jpg"/>
                    <pic:cNvPicPr/>
                  </pic:nvPicPr>
                  <pic:blipFill>
                    <a:blip r:embed="rId19">
                      <a:extLst>
                        <a:ext uri="{28A0092B-C50C-407E-A947-70E740481C1C}">
                          <a14:useLocalDpi xmlns:a14="http://schemas.microsoft.com/office/drawing/2010/main" val="0"/>
                        </a:ext>
                      </a:extLst>
                    </a:blip>
                    <a:stretch>
                      <a:fillRect/>
                    </a:stretch>
                  </pic:blipFill>
                  <pic:spPr>
                    <a:xfrm>
                      <a:off x="0" y="0"/>
                      <a:ext cx="2852928" cy="3191256"/>
                    </a:xfrm>
                    <a:prstGeom prst="rect">
                      <a:avLst/>
                    </a:prstGeom>
                  </pic:spPr>
                </pic:pic>
              </a:graphicData>
            </a:graphic>
          </wp:inline>
        </w:drawing>
      </w:r>
    </w:p>
    <w:p w14:paraId="18DA4AE0" w14:textId="77777777" w:rsidR="000A20AC" w:rsidRPr="00E15E86" w:rsidRDefault="004C7339" w:rsidP="000A20AC">
      <w:pPr>
        <w:pStyle w:val="NoSpacing"/>
        <w:spacing w:line="480" w:lineRule="auto"/>
        <w:ind w:firstLine="720"/>
        <w:jc w:val="center"/>
        <w:rPr>
          <w:b/>
          <w:sz w:val="18"/>
          <w:szCs w:val="18"/>
        </w:rPr>
      </w:pPr>
      <w:r w:rsidRPr="00E15E86">
        <w:rPr>
          <w:b/>
          <w:sz w:val="18"/>
          <w:szCs w:val="18"/>
        </w:rPr>
        <w:t xml:space="preserve">Figure </w:t>
      </w:r>
      <w:r w:rsidRPr="00E15E86">
        <w:rPr>
          <w:rFonts w:cs="Times New Roman"/>
          <w:b/>
          <w:sz w:val="18"/>
          <w:szCs w:val="18"/>
        </w:rPr>
        <w:fldChar w:fldCharType="begin"/>
      </w:r>
      <w:r w:rsidRPr="00E15E86">
        <w:rPr>
          <w:b/>
          <w:sz w:val="18"/>
          <w:szCs w:val="18"/>
        </w:rPr>
        <w:instrText xml:space="preserve"> SEQ Figure \* ARABIC </w:instrText>
      </w:r>
      <w:r w:rsidRPr="00E15E86">
        <w:rPr>
          <w:rFonts w:cs="Times New Roman"/>
          <w:b/>
          <w:sz w:val="18"/>
          <w:szCs w:val="18"/>
        </w:rPr>
        <w:fldChar w:fldCharType="separate"/>
      </w:r>
      <w:r w:rsidR="00AE165E" w:rsidRPr="00E15E86">
        <w:rPr>
          <w:b/>
          <w:noProof/>
          <w:sz w:val="18"/>
          <w:szCs w:val="18"/>
        </w:rPr>
        <w:t>1</w:t>
      </w:r>
      <w:r w:rsidRPr="00E15E86">
        <w:rPr>
          <w:rFonts w:cs="Times New Roman"/>
          <w:b/>
          <w:sz w:val="18"/>
          <w:szCs w:val="18"/>
        </w:rPr>
        <w:fldChar w:fldCharType="end"/>
      </w:r>
      <w:r w:rsidRPr="00E15E86">
        <w:rPr>
          <w:b/>
          <w:sz w:val="18"/>
          <w:szCs w:val="18"/>
        </w:rPr>
        <w:t>: Data Used in the Nursing Administration Simulation</w:t>
      </w:r>
    </w:p>
    <w:p w14:paraId="70652A72" w14:textId="09772462" w:rsidR="004579FD" w:rsidRDefault="004579FD"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behaviors were observed by </w:t>
      </w:r>
      <w:r w:rsidR="00E76F3C">
        <w:rPr>
          <w:rFonts w:ascii="Times New Roman" w:hAnsi="Times New Roman" w:cs="Times New Roman"/>
          <w:sz w:val="24"/>
          <w:szCs w:val="24"/>
        </w:rPr>
        <w:t xml:space="preserve">students </w:t>
      </w:r>
      <w:r>
        <w:rPr>
          <w:rFonts w:ascii="Times New Roman" w:hAnsi="Times New Roman" w:cs="Times New Roman"/>
          <w:sz w:val="24"/>
          <w:szCs w:val="24"/>
        </w:rPr>
        <w:t xml:space="preserve">following nurses during their rounds over a period of three months and recorded using an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app.  The results were combined into one comma delimited text file. The start and end of each sequence is determined by the associated room number.  The behavior string is made up of a</w:t>
      </w:r>
      <w:r w:rsidR="00316779">
        <w:rPr>
          <w:rFonts w:ascii="Times New Roman" w:hAnsi="Times New Roman" w:cs="Times New Roman"/>
          <w:sz w:val="24"/>
          <w:szCs w:val="24"/>
        </w:rPr>
        <w:t>n ordered</w:t>
      </w:r>
      <w:r>
        <w:rPr>
          <w:rFonts w:ascii="Times New Roman" w:hAnsi="Times New Roman" w:cs="Times New Roman"/>
          <w:sz w:val="24"/>
          <w:szCs w:val="24"/>
        </w:rPr>
        <w:t xml:space="preserve"> list of the behaviors </w:t>
      </w:r>
      <w:r w:rsidR="008539CB">
        <w:rPr>
          <w:rFonts w:ascii="Times New Roman" w:hAnsi="Times New Roman" w:cs="Times New Roman"/>
          <w:sz w:val="24"/>
          <w:szCs w:val="24"/>
        </w:rPr>
        <w:t>in a given sequence.</w:t>
      </w:r>
    </w:p>
    <w:p w14:paraId="50058AB6" w14:textId="66ABABDF" w:rsidR="00125F33" w:rsidRDefault="00167DB0"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behavior strings are of finite length, and some behaviors are unlikely to occur first or last, start and end states are added to each behavior string.  </w:t>
      </w:r>
      <w:r w:rsidR="00162C94">
        <w:rPr>
          <w:rFonts w:ascii="Times New Roman" w:hAnsi="Times New Roman" w:cs="Times New Roman"/>
          <w:sz w:val="24"/>
          <w:szCs w:val="24"/>
        </w:rPr>
        <w:t xml:space="preserve">Groups (or cycles) of behaviors that occur together repeatedly are regarded as one behavior state, and the string is changed accordingly to avoid miscalculation of transitional probabilities.  </w:t>
      </w:r>
      <w:r>
        <w:rPr>
          <w:rFonts w:ascii="Times New Roman" w:hAnsi="Times New Roman" w:cs="Times New Roman"/>
          <w:sz w:val="24"/>
          <w:szCs w:val="24"/>
        </w:rPr>
        <w:t xml:space="preserve">Each behavior is regarded as a state, and the transitional probabilities from one state to the next are calculated using the Markov assumption of conditional independence.  </w:t>
      </w:r>
      <w:commentRangeStart w:id="22"/>
      <w:commentRangeStart w:id="23"/>
      <w:r w:rsidR="00162C94">
        <w:rPr>
          <w:rFonts w:ascii="Times New Roman" w:hAnsi="Times New Roman" w:cs="Times New Roman"/>
          <w:sz w:val="24"/>
          <w:szCs w:val="24"/>
        </w:rPr>
        <w:t xml:space="preserve">Cycle </w:t>
      </w:r>
      <w:r w:rsidR="00162C94">
        <w:rPr>
          <w:rFonts w:ascii="Times New Roman" w:hAnsi="Times New Roman" w:cs="Times New Roman"/>
          <w:sz w:val="24"/>
          <w:szCs w:val="24"/>
        </w:rPr>
        <w:lastRenderedPageBreak/>
        <w:t>checking and transitional probability calculations are done using a dynamic programming approach</w:t>
      </w:r>
      <w:commentRangeEnd w:id="22"/>
      <w:r w:rsidR="001D1925">
        <w:rPr>
          <w:rStyle w:val="CommentReference"/>
        </w:rPr>
        <w:commentReference w:id="22"/>
      </w:r>
      <w:commentRangeEnd w:id="23"/>
      <w:r w:rsidR="005F2182">
        <w:rPr>
          <w:rStyle w:val="CommentReference"/>
        </w:rPr>
        <w:commentReference w:id="23"/>
      </w:r>
      <w:r w:rsidR="00162C94">
        <w:rPr>
          <w:rFonts w:ascii="Times New Roman" w:hAnsi="Times New Roman" w:cs="Times New Roman"/>
          <w:sz w:val="24"/>
          <w:szCs w:val="24"/>
        </w:rPr>
        <w:t xml:space="preserve">, and a file is then output with the </w:t>
      </w:r>
      <w:r w:rsidR="0027050B">
        <w:rPr>
          <w:rFonts w:ascii="Times New Roman" w:hAnsi="Times New Roman" w:cs="Times New Roman"/>
          <w:sz w:val="24"/>
          <w:szCs w:val="24"/>
        </w:rPr>
        <w:t>SC</w:t>
      </w:r>
      <w:r w:rsidR="00162C94">
        <w:rPr>
          <w:rFonts w:ascii="Times New Roman" w:hAnsi="Times New Roman" w:cs="Times New Roman"/>
          <w:sz w:val="24"/>
          <w:szCs w:val="24"/>
        </w:rPr>
        <w:t>MDP states and transitional probabilities written in a standardized format that we will refer to as ABML, or Agent-Based Modeling Language.</w:t>
      </w:r>
      <w:r w:rsidR="000C7351">
        <w:rPr>
          <w:rFonts w:ascii="Times New Roman" w:hAnsi="Times New Roman" w:cs="Times New Roman"/>
          <w:sz w:val="24"/>
          <w:szCs w:val="24"/>
        </w:rPr>
        <w:t xml:space="preserve"> The specifics of ABML have yet to be determined and form part of the work proposed for this thesis.</w:t>
      </w:r>
      <w:r w:rsidR="0027050B">
        <w:rPr>
          <w:rFonts w:ascii="Times New Roman" w:hAnsi="Times New Roman" w:cs="Times New Roman"/>
          <w:sz w:val="24"/>
          <w:szCs w:val="24"/>
        </w:rPr>
        <w:t xml:space="preserve">  The current version of the algorithm is </w:t>
      </w:r>
      <w:r w:rsidR="00AE165E">
        <w:rPr>
          <w:rFonts w:ascii="Times New Roman" w:hAnsi="Times New Roman" w:cs="Times New Roman"/>
          <w:sz w:val="24"/>
          <w:szCs w:val="24"/>
        </w:rPr>
        <w:t>in Figure 2, below:</w:t>
      </w:r>
    </w:p>
    <w:p w14:paraId="309999FE" w14:textId="3C6DEDF3" w:rsidR="00BA3665" w:rsidRDefault="00BA3665" w:rsidP="004C7339">
      <w:pPr>
        <w:pStyle w:val="Quote"/>
      </w:pPr>
      <w:r>
        <w:t>MAGIC (File filename</w:t>
      </w:r>
      <w:r w:rsidR="00810E0E">
        <w:t xml:space="preserve">, </w:t>
      </w:r>
      <w:proofErr w:type="spellStart"/>
      <w:r w:rsidR="00810E0E">
        <w:t>Int</w:t>
      </w:r>
      <w:proofErr w:type="spellEnd"/>
      <w:r w:rsidR="00810E0E">
        <w:t xml:space="preserve"> </w:t>
      </w:r>
      <w:proofErr w:type="spellStart"/>
      <w:r w:rsidR="00810E0E">
        <w:t>maxTaskRepeat</w:t>
      </w:r>
      <w:proofErr w:type="spellEnd"/>
      <w:r>
        <w:t>)</w:t>
      </w:r>
    </w:p>
    <w:p w14:paraId="54878011" w14:textId="26E957A8" w:rsidR="00BA3665" w:rsidRDefault="00BA3665" w:rsidP="004C7339">
      <w:pPr>
        <w:spacing w:after="0" w:line="240" w:lineRule="auto"/>
      </w:pPr>
      <w:r>
        <w:t>Open File filename</w:t>
      </w:r>
    </w:p>
    <w:p w14:paraId="5DFEF31A" w14:textId="4406230F" w:rsidR="0029676C" w:rsidRDefault="0029676C" w:rsidP="004C7339">
      <w:pPr>
        <w:spacing w:after="0" w:line="240" w:lineRule="auto"/>
      </w:pPr>
      <w:r>
        <w:t xml:space="preserve">Create List of </w:t>
      </w:r>
      <w:proofErr w:type="spellStart"/>
      <w:r>
        <w:t>taskNames</w:t>
      </w:r>
      <w:proofErr w:type="spellEnd"/>
    </w:p>
    <w:p w14:paraId="18C12070" w14:textId="380FB9CB" w:rsidR="0029676C" w:rsidRDefault="0029676C" w:rsidP="004C7339">
      <w:pPr>
        <w:spacing w:after="0" w:line="240" w:lineRule="auto"/>
      </w:pPr>
      <w:r>
        <w:t>Read File filename</w:t>
      </w:r>
    </w:p>
    <w:p w14:paraId="3A7BBD08" w14:textId="0AB398F0" w:rsidR="0029676C" w:rsidRDefault="0029676C" w:rsidP="004C7339">
      <w:pPr>
        <w:spacing w:after="0" w:line="240" w:lineRule="auto"/>
      </w:pPr>
      <w:proofErr w:type="spellStart"/>
      <w:r>
        <w:t>ForEach</w:t>
      </w:r>
      <w:proofErr w:type="spellEnd"/>
      <w:r>
        <w:t xml:space="preserve"> task in File filename:</w:t>
      </w:r>
    </w:p>
    <w:p w14:paraId="4E576B13" w14:textId="19C397C8" w:rsidR="0029676C" w:rsidRDefault="0029676C" w:rsidP="004C7339">
      <w:pPr>
        <w:spacing w:after="0" w:line="240" w:lineRule="auto"/>
      </w:pPr>
      <w:r>
        <w:tab/>
        <w:t xml:space="preserve">If task is not in List of </w:t>
      </w:r>
      <w:proofErr w:type="spellStart"/>
      <w:r>
        <w:t>taskNames</w:t>
      </w:r>
      <w:proofErr w:type="spellEnd"/>
      <w:r>
        <w:t xml:space="preserve">, add task to List of </w:t>
      </w:r>
      <w:proofErr w:type="spellStart"/>
      <w:r>
        <w:t>taskNames</w:t>
      </w:r>
      <w:proofErr w:type="spellEnd"/>
    </w:p>
    <w:p w14:paraId="1C94F68F" w14:textId="181E80ED" w:rsidR="0029676C" w:rsidRDefault="0029676C" w:rsidP="004C7339">
      <w:pPr>
        <w:spacing w:after="0" w:line="240" w:lineRule="auto"/>
      </w:pPr>
      <w:r>
        <w:t xml:space="preserve">Create List of </w:t>
      </w:r>
      <w:proofErr w:type="spellStart"/>
      <w:r>
        <w:t>behaviorStrings</w:t>
      </w:r>
      <w:proofErr w:type="spellEnd"/>
    </w:p>
    <w:p w14:paraId="645AFA7D" w14:textId="77667FAE" w:rsidR="00BA3665" w:rsidRDefault="00810E0E" w:rsidP="004C7339">
      <w:pPr>
        <w:spacing w:after="0" w:line="240" w:lineRule="auto"/>
      </w:pPr>
      <w:r>
        <w:t>While not end of file:</w:t>
      </w:r>
    </w:p>
    <w:p w14:paraId="55DF6D07" w14:textId="61A98953" w:rsidR="00810E0E" w:rsidRDefault="00810E0E" w:rsidP="004C7339">
      <w:pPr>
        <w:spacing w:after="0" w:line="240" w:lineRule="auto"/>
      </w:pPr>
      <w:r>
        <w:tab/>
        <w:t>Read task</w:t>
      </w:r>
    </w:p>
    <w:p w14:paraId="6E919261" w14:textId="162084FD" w:rsidR="00810E0E" w:rsidRDefault="00810E0E" w:rsidP="004C7339">
      <w:pPr>
        <w:spacing w:after="0" w:line="240" w:lineRule="auto"/>
      </w:pPr>
      <w:r>
        <w:tab/>
        <w:t>If task is first in behavior string, add “start” to behavior String</w:t>
      </w:r>
    </w:p>
    <w:p w14:paraId="382896AC" w14:textId="4E5B885D" w:rsidR="00810E0E" w:rsidRDefault="00810E0E" w:rsidP="004C7339">
      <w:pPr>
        <w:spacing w:after="0" w:line="240" w:lineRule="auto"/>
      </w:pPr>
      <w:r>
        <w:tab/>
        <w:t xml:space="preserve">Add task to </w:t>
      </w:r>
      <w:proofErr w:type="spellStart"/>
      <w:r>
        <w:t>behaviorString</w:t>
      </w:r>
      <w:proofErr w:type="spellEnd"/>
    </w:p>
    <w:p w14:paraId="48D92B36" w14:textId="140243B7" w:rsidR="00810E0E" w:rsidRPr="00BA3665" w:rsidRDefault="00810E0E" w:rsidP="004C7339">
      <w:pPr>
        <w:spacing w:after="0" w:line="240" w:lineRule="auto"/>
      </w:pPr>
      <w:r>
        <w:tab/>
        <w:t xml:space="preserve">If task is last in </w:t>
      </w:r>
      <w:proofErr w:type="spellStart"/>
      <w:r>
        <w:t>behaviorString</w:t>
      </w:r>
      <w:proofErr w:type="spellEnd"/>
      <w:r>
        <w:t xml:space="preserve">, add “end” to </w:t>
      </w:r>
      <w:proofErr w:type="spellStart"/>
      <w:r>
        <w:t>behaviorString</w:t>
      </w:r>
      <w:proofErr w:type="spellEnd"/>
    </w:p>
    <w:p w14:paraId="28E939A3" w14:textId="7FC69065" w:rsidR="00BA3665" w:rsidRDefault="00810E0E" w:rsidP="004C7339">
      <w:pPr>
        <w:spacing w:after="0" w:line="240" w:lineRule="auto"/>
      </w:pPr>
      <w:r>
        <w:t>Create list of cycles</w:t>
      </w:r>
    </w:p>
    <w:p w14:paraId="604E6488" w14:textId="44F5C2FF" w:rsidR="00810E0E" w:rsidRDefault="00810E0E" w:rsidP="004C7339">
      <w:pPr>
        <w:spacing w:after="0" w:line="240" w:lineRule="auto"/>
      </w:pPr>
      <w:proofErr w:type="spellStart"/>
      <w:r>
        <w:t>Foreach</w:t>
      </w:r>
      <w:proofErr w:type="spellEnd"/>
      <w:r>
        <w:t xml:space="preserve"> </w:t>
      </w:r>
      <w:proofErr w:type="spellStart"/>
      <w:r>
        <w:t>behaviorString</w:t>
      </w:r>
      <w:proofErr w:type="spellEnd"/>
      <w:r w:rsidR="009D23B6">
        <w:t xml:space="preserve"> in </w:t>
      </w:r>
      <w:proofErr w:type="spellStart"/>
      <w:r w:rsidR="009D23B6">
        <w:t>behaviorStrings</w:t>
      </w:r>
      <w:proofErr w:type="spellEnd"/>
      <w:r>
        <w:t>:</w:t>
      </w:r>
    </w:p>
    <w:p w14:paraId="16DD6798" w14:textId="564A636D" w:rsidR="009D23B6" w:rsidRDefault="00810E0E" w:rsidP="004C7339">
      <w:pPr>
        <w:spacing w:after="0" w:line="240" w:lineRule="auto"/>
      </w:pPr>
      <w:r>
        <w:tab/>
      </w:r>
      <w:proofErr w:type="spellStart"/>
      <w:r w:rsidR="009D23B6">
        <w:t>Foreach</w:t>
      </w:r>
      <w:proofErr w:type="spellEnd"/>
      <w:r w:rsidR="009D23B6">
        <w:t xml:space="preserve"> cycle in cycles:</w:t>
      </w:r>
    </w:p>
    <w:p w14:paraId="7C6F5630" w14:textId="476E78C1" w:rsidR="009D23B6" w:rsidRDefault="009D23B6" w:rsidP="004C7339">
      <w:pPr>
        <w:spacing w:after="0" w:line="240" w:lineRule="auto"/>
      </w:pPr>
      <w:r>
        <w:tab/>
        <w:t xml:space="preserve">If </w:t>
      </w:r>
      <w:proofErr w:type="spellStart"/>
      <w:r>
        <w:t>behaviorString</w:t>
      </w:r>
      <w:proofErr w:type="spellEnd"/>
      <w:r>
        <w:t xml:space="preserve"> contains cycle:</w:t>
      </w:r>
    </w:p>
    <w:p w14:paraId="5338DC76" w14:textId="20817533" w:rsidR="009D23B6" w:rsidRDefault="009D23B6" w:rsidP="004C7339">
      <w:pPr>
        <w:spacing w:after="0" w:line="240" w:lineRule="auto"/>
      </w:pPr>
      <w:r>
        <w:tab/>
      </w:r>
      <w:r>
        <w:tab/>
        <w:t>Replace</w:t>
      </w:r>
      <w:r w:rsidR="00D1678B">
        <w:t xml:space="preserve"> cycle in </w:t>
      </w:r>
      <w:proofErr w:type="spellStart"/>
      <w:r w:rsidR="00D1678B">
        <w:t>behaviorString</w:t>
      </w:r>
      <w:proofErr w:type="spellEnd"/>
      <w:r w:rsidR="00D1678B">
        <w:t xml:space="preserve"> with “CYCLE” + cycle number</w:t>
      </w:r>
    </w:p>
    <w:p w14:paraId="5EB18142" w14:textId="5F9CF273" w:rsidR="00810E0E" w:rsidRDefault="00D1678B" w:rsidP="004C7339">
      <w:pPr>
        <w:spacing w:after="0" w:line="240" w:lineRule="auto"/>
        <w:ind w:firstLine="720"/>
      </w:pPr>
      <w:proofErr w:type="spellStart"/>
      <w:proofErr w:type="gramStart"/>
      <w:r>
        <w:t>s</w:t>
      </w:r>
      <w:r w:rsidR="00810E0E">
        <w:t>ubstringLength</w:t>
      </w:r>
      <w:proofErr w:type="spellEnd"/>
      <w:proofErr w:type="gramEnd"/>
      <w:r w:rsidR="00810E0E">
        <w:t xml:space="preserve"> ←2</w:t>
      </w:r>
    </w:p>
    <w:p w14:paraId="1B86CB6C" w14:textId="0F2A5697" w:rsidR="00810E0E" w:rsidRDefault="00810E0E" w:rsidP="004C7339">
      <w:pPr>
        <w:spacing w:after="0" w:line="240" w:lineRule="auto"/>
      </w:pPr>
      <w:r>
        <w:tab/>
        <w:t xml:space="preserve">While </w:t>
      </w:r>
      <w:proofErr w:type="spellStart"/>
      <w:r>
        <w:t>substringLength</w:t>
      </w:r>
      <w:proofErr w:type="spellEnd"/>
      <w:r>
        <w:t xml:space="preserve"> &lt;= </w:t>
      </w:r>
      <w:proofErr w:type="spellStart"/>
      <w:r>
        <w:t>maxTaskRepeat</w:t>
      </w:r>
      <w:proofErr w:type="spellEnd"/>
      <w:r>
        <w:t>:</w:t>
      </w:r>
    </w:p>
    <w:p w14:paraId="7B33D975" w14:textId="516EF03F" w:rsidR="00810E0E" w:rsidRDefault="00810E0E" w:rsidP="004C7339">
      <w:pPr>
        <w:spacing w:after="0" w:line="240" w:lineRule="auto"/>
      </w:pPr>
      <w:r>
        <w:tab/>
      </w:r>
      <w:r>
        <w:tab/>
        <w:t>i←0</w:t>
      </w:r>
    </w:p>
    <w:p w14:paraId="1AA93A81" w14:textId="57DAE6DA" w:rsidR="00E01EFF" w:rsidRDefault="00E01EFF" w:rsidP="004C7339">
      <w:pPr>
        <w:spacing w:after="0" w:line="240" w:lineRule="auto"/>
      </w:pPr>
      <w:r>
        <w:tab/>
      </w:r>
      <w:r>
        <w:tab/>
      </w:r>
      <w:proofErr w:type="gramStart"/>
      <w:r>
        <w:t>while</w:t>
      </w:r>
      <w:proofErr w:type="gramEnd"/>
      <w:r>
        <w:t xml:space="preserve"> </w:t>
      </w:r>
      <w:proofErr w:type="spellStart"/>
      <w:r>
        <w:t>i</w:t>
      </w:r>
      <w:proofErr w:type="spellEnd"/>
      <w:r>
        <w:t>&lt;length(</w:t>
      </w:r>
      <w:proofErr w:type="spellStart"/>
      <w:r>
        <w:t>behaviorString</w:t>
      </w:r>
      <w:proofErr w:type="spellEnd"/>
      <w:r>
        <w:t>)-substringLength-1</w:t>
      </w:r>
    </w:p>
    <w:p w14:paraId="21719FE8" w14:textId="03D71E0E" w:rsidR="009D23B6" w:rsidRDefault="00810E0E" w:rsidP="004C7339">
      <w:pPr>
        <w:spacing w:after="0" w:line="240" w:lineRule="auto"/>
      </w:pPr>
      <w:r>
        <w:tab/>
      </w:r>
      <w:r>
        <w:tab/>
      </w:r>
      <w:r w:rsidR="00E01EFF">
        <w:tab/>
      </w:r>
      <w:proofErr w:type="gramStart"/>
      <w:r w:rsidR="009D23B6">
        <w:t>substring</w:t>
      </w:r>
      <w:proofErr w:type="gramEnd"/>
      <w:r w:rsidR="00D1678B">
        <w:t xml:space="preserve"> ← </w:t>
      </w:r>
      <w:proofErr w:type="spellStart"/>
      <w:r w:rsidR="00D1678B">
        <w:t>behaviorString</w:t>
      </w:r>
      <w:proofErr w:type="spellEnd"/>
      <w:r w:rsidR="00D1678B">
        <w:t>[i:substringLength-1]</w:t>
      </w:r>
    </w:p>
    <w:p w14:paraId="3328FB8D" w14:textId="6EA89EEE" w:rsidR="00D1678B" w:rsidRDefault="00D1678B" w:rsidP="004C7339">
      <w:pPr>
        <w:spacing w:after="0" w:line="240" w:lineRule="auto"/>
      </w:pPr>
      <w:r>
        <w:tab/>
      </w:r>
      <w:r>
        <w:tab/>
      </w:r>
      <w:r w:rsidR="00E01EFF">
        <w:tab/>
      </w:r>
      <w:proofErr w:type="gramStart"/>
      <w:r>
        <w:t>if</w:t>
      </w:r>
      <w:proofErr w:type="gramEnd"/>
      <w:r>
        <w:t xml:space="preserve"> substring contains “CYCLE”:</w:t>
      </w:r>
    </w:p>
    <w:p w14:paraId="5AAA2875" w14:textId="55E5F1DE" w:rsidR="00D1678B" w:rsidRDefault="00D1678B" w:rsidP="004C7339">
      <w:pPr>
        <w:spacing w:after="0" w:line="240" w:lineRule="auto"/>
      </w:pPr>
      <w:r>
        <w:tab/>
      </w:r>
      <w:r>
        <w:tab/>
      </w:r>
      <w:r>
        <w:tab/>
      </w:r>
      <w:r w:rsidR="00E01EFF">
        <w:tab/>
      </w:r>
      <w:r>
        <w:t>i←i+1</w:t>
      </w:r>
    </w:p>
    <w:p w14:paraId="34174C2E" w14:textId="717CB094" w:rsidR="00D1678B" w:rsidRDefault="00D1678B" w:rsidP="004C7339">
      <w:pPr>
        <w:spacing w:after="0" w:line="240" w:lineRule="auto"/>
      </w:pPr>
      <w:r>
        <w:tab/>
      </w:r>
      <w:r>
        <w:tab/>
      </w:r>
      <w:r>
        <w:tab/>
      </w:r>
      <w:r w:rsidR="00E01EFF">
        <w:tab/>
      </w:r>
      <w:proofErr w:type="gramStart"/>
      <w:r>
        <w:t>continue</w:t>
      </w:r>
      <w:proofErr w:type="gramEnd"/>
    </w:p>
    <w:p w14:paraId="2DAE99C9" w14:textId="578F2349" w:rsidR="00D1678B" w:rsidRDefault="00D1678B" w:rsidP="004C7339">
      <w:pPr>
        <w:spacing w:after="0" w:line="240" w:lineRule="auto"/>
      </w:pPr>
      <w:r>
        <w:tab/>
      </w:r>
      <w:r>
        <w:tab/>
      </w:r>
      <w:r w:rsidR="00E01EFF">
        <w:tab/>
      </w:r>
      <w:proofErr w:type="gramStart"/>
      <w:r>
        <w:t>count</w:t>
      </w:r>
      <w:proofErr w:type="gramEnd"/>
      <w:r>
        <w:t xml:space="preserve"> ← number of times </w:t>
      </w:r>
      <w:proofErr w:type="spellStart"/>
      <w:r>
        <w:t>behaviorString</w:t>
      </w:r>
      <w:proofErr w:type="spellEnd"/>
      <w:r>
        <w:t xml:space="preserve"> contains substring</w:t>
      </w:r>
    </w:p>
    <w:p w14:paraId="2B2D77AD" w14:textId="29499B96" w:rsidR="00D1678B" w:rsidRDefault="00D1678B" w:rsidP="004C7339">
      <w:pPr>
        <w:spacing w:after="0" w:line="240" w:lineRule="auto"/>
      </w:pPr>
      <w:r>
        <w:tab/>
      </w:r>
      <w:r>
        <w:tab/>
      </w:r>
      <w:r w:rsidR="00E01EFF">
        <w:tab/>
      </w:r>
      <w:proofErr w:type="gramStart"/>
      <w:r>
        <w:t>if</w:t>
      </w:r>
      <w:proofErr w:type="gramEnd"/>
      <w:r>
        <w:t xml:space="preserve"> count &gt; 2:</w:t>
      </w:r>
    </w:p>
    <w:p w14:paraId="30850E95" w14:textId="07E28AD5" w:rsidR="00D1678B" w:rsidRDefault="00D1678B" w:rsidP="004C7339">
      <w:pPr>
        <w:spacing w:after="0" w:line="240" w:lineRule="auto"/>
      </w:pPr>
      <w:r>
        <w:tab/>
      </w:r>
      <w:r>
        <w:tab/>
      </w:r>
      <w:r>
        <w:tab/>
      </w:r>
      <w:r w:rsidR="00E01EFF">
        <w:tab/>
      </w:r>
      <w:proofErr w:type="gramStart"/>
      <w:r>
        <w:t>add</w:t>
      </w:r>
      <w:proofErr w:type="gramEnd"/>
      <w:r>
        <w:t xml:space="preserve"> substring to List of cycles</w:t>
      </w:r>
    </w:p>
    <w:p w14:paraId="23FFE63B" w14:textId="18F4CFD8" w:rsidR="00D1678B" w:rsidRDefault="00D1678B" w:rsidP="004C7339">
      <w:pPr>
        <w:spacing w:after="0" w:line="240" w:lineRule="auto"/>
      </w:pPr>
      <w:r>
        <w:tab/>
      </w:r>
      <w:r>
        <w:tab/>
      </w:r>
      <w:r>
        <w:tab/>
      </w:r>
      <w:r w:rsidR="00E01EFF">
        <w:tab/>
      </w:r>
      <w:proofErr w:type="gramStart"/>
      <w:r>
        <w:t>replace</w:t>
      </w:r>
      <w:proofErr w:type="gramEnd"/>
      <w:r>
        <w:t xml:space="preserve"> substring in </w:t>
      </w:r>
      <w:proofErr w:type="spellStart"/>
      <w:r>
        <w:t>behaviorString</w:t>
      </w:r>
      <w:proofErr w:type="spellEnd"/>
      <w:r>
        <w:t xml:space="preserve"> with “CYCLE” + cycle number</w:t>
      </w:r>
    </w:p>
    <w:p w14:paraId="32053DC3" w14:textId="02D6495F" w:rsidR="00D1678B" w:rsidRDefault="00D1678B" w:rsidP="004C7339">
      <w:pPr>
        <w:spacing w:after="0" w:line="240" w:lineRule="auto"/>
      </w:pPr>
      <w:r>
        <w:lastRenderedPageBreak/>
        <w:tab/>
      </w:r>
      <w:r>
        <w:tab/>
      </w:r>
      <w:r w:rsidR="00E01EFF">
        <w:tab/>
      </w:r>
      <w:r>
        <w:t>i←i+1</w:t>
      </w:r>
    </w:p>
    <w:p w14:paraId="61FAA411" w14:textId="71C961F4" w:rsidR="00D1678B" w:rsidRDefault="00D1678B" w:rsidP="004C7339">
      <w:pPr>
        <w:spacing w:after="0" w:line="240" w:lineRule="auto"/>
      </w:pPr>
      <w:r>
        <w:tab/>
      </w:r>
      <w:r w:rsidR="00E01EFF">
        <w:tab/>
      </w:r>
      <w:proofErr w:type="spellStart"/>
      <w:r>
        <w:t>substringLength←substringLength</w:t>
      </w:r>
      <w:proofErr w:type="spellEnd"/>
      <w:r>
        <w:t xml:space="preserve"> + 1</w:t>
      </w:r>
    </w:p>
    <w:p w14:paraId="0C24F7D4" w14:textId="7451FFDC" w:rsidR="002C5BE8" w:rsidRDefault="002C5BE8" w:rsidP="004C7339">
      <w:pPr>
        <w:spacing w:after="0" w:line="240" w:lineRule="auto"/>
      </w:pPr>
      <w:r>
        <w:t xml:space="preserve">Create </w:t>
      </w:r>
      <w:proofErr w:type="gramStart"/>
      <w:r>
        <w:t>SCMDP[</w:t>
      </w:r>
      <w:proofErr w:type="gramEnd"/>
      <w:r>
        <w:t>state][</w:t>
      </w:r>
      <w:proofErr w:type="spellStart"/>
      <w:r>
        <w:t>transitionState</w:t>
      </w:r>
      <w:proofErr w:type="spellEnd"/>
      <w:r>
        <w:t xml:space="preserve">] where the number of states and </w:t>
      </w:r>
      <w:proofErr w:type="spellStart"/>
      <w:r>
        <w:t>transitionStates</w:t>
      </w:r>
      <w:proofErr w:type="spellEnd"/>
      <w:r>
        <w:t xml:space="preserve"> are the number of tasks in the </w:t>
      </w:r>
      <w:proofErr w:type="spellStart"/>
      <w:r>
        <w:t>taskList</w:t>
      </w:r>
      <w:proofErr w:type="spellEnd"/>
      <w:r>
        <w:t xml:space="preserve"> + the number of cycles in the </w:t>
      </w:r>
      <w:proofErr w:type="spellStart"/>
      <w:r>
        <w:t>cycleList</w:t>
      </w:r>
      <w:proofErr w:type="spellEnd"/>
    </w:p>
    <w:p w14:paraId="08D19000" w14:textId="02EABD6E" w:rsidR="002C5BE8" w:rsidRDefault="002C5BE8" w:rsidP="004C7339">
      <w:pPr>
        <w:spacing w:after="0" w:line="240" w:lineRule="auto"/>
      </w:pPr>
      <w:proofErr w:type="spellStart"/>
      <w:r>
        <w:t>Foreach</w:t>
      </w:r>
      <w:proofErr w:type="spellEnd"/>
      <w:r>
        <w:t xml:space="preserve"> </w:t>
      </w:r>
      <w:proofErr w:type="spellStart"/>
      <w:r>
        <w:t>behaviorString</w:t>
      </w:r>
      <w:proofErr w:type="spellEnd"/>
      <w:r>
        <w:t xml:space="preserve"> in </w:t>
      </w:r>
      <w:proofErr w:type="spellStart"/>
      <w:r>
        <w:t>behaviorStrings</w:t>
      </w:r>
      <w:proofErr w:type="spellEnd"/>
      <w:r>
        <w:t>:</w:t>
      </w:r>
    </w:p>
    <w:p w14:paraId="3DEE882B" w14:textId="69DEAEDE" w:rsidR="002C5BE8" w:rsidRDefault="002C5BE8" w:rsidP="004C7339">
      <w:pPr>
        <w:spacing w:after="0" w:line="240" w:lineRule="auto"/>
      </w:pPr>
      <w:r>
        <w:tab/>
      </w:r>
      <w:proofErr w:type="spellStart"/>
      <w:r>
        <w:t>Foreach</w:t>
      </w:r>
      <w:proofErr w:type="spellEnd"/>
      <w:r>
        <w:t xml:space="preserve"> behavior in </w:t>
      </w:r>
      <w:proofErr w:type="spellStart"/>
      <w:r>
        <w:t>behaviorString</w:t>
      </w:r>
      <w:proofErr w:type="spellEnd"/>
      <w:r>
        <w:t>:</w:t>
      </w:r>
    </w:p>
    <w:p w14:paraId="643895FB" w14:textId="2E9110A5" w:rsidR="002C5BE8" w:rsidRDefault="002C5BE8" w:rsidP="004C7339">
      <w:pPr>
        <w:spacing w:after="0" w:line="240" w:lineRule="auto"/>
      </w:pPr>
      <w:r>
        <w:tab/>
      </w:r>
      <w:r>
        <w:tab/>
        <w:t xml:space="preserve">Add 1 to the corresponding </w:t>
      </w:r>
      <w:proofErr w:type="spellStart"/>
      <w:r>
        <w:t>transitionState</w:t>
      </w:r>
      <w:proofErr w:type="spellEnd"/>
    </w:p>
    <w:p w14:paraId="544678B1" w14:textId="1FA73763" w:rsidR="002C5BE8" w:rsidRDefault="002C5BE8" w:rsidP="004C7339">
      <w:pPr>
        <w:spacing w:after="0" w:line="240" w:lineRule="auto"/>
      </w:pPr>
      <w:proofErr w:type="spellStart"/>
      <w:r>
        <w:t>Foreach</w:t>
      </w:r>
      <w:proofErr w:type="spellEnd"/>
      <w:r>
        <w:t xml:space="preserve"> state in SCMDP:</w:t>
      </w:r>
    </w:p>
    <w:p w14:paraId="2DDF0051" w14:textId="0F13C11E" w:rsidR="002C5BE8" w:rsidRDefault="002C5BE8" w:rsidP="004C7339">
      <w:pPr>
        <w:spacing w:after="0" w:line="240" w:lineRule="auto"/>
      </w:pPr>
      <w:r>
        <w:tab/>
      </w:r>
      <w:proofErr w:type="gramStart"/>
      <w:r>
        <w:t>total</w:t>
      </w:r>
      <w:proofErr w:type="gramEnd"/>
      <w:r>
        <w:t xml:space="preserve"> ← 0</w:t>
      </w:r>
    </w:p>
    <w:p w14:paraId="0E384477" w14:textId="300EC537"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23AC9CF9" w14:textId="32649274" w:rsidR="002C5BE8" w:rsidRDefault="002C5BE8" w:rsidP="004C7339">
      <w:pPr>
        <w:spacing w:after="0" w:line="240" w:lineRule="auto"/>
      </w:pPr>
      <w:r>
        <w:tab/>
      </w:r>
      <w:r>
        <w:tab/>
      </w:r>
      <w:proofErr w:type="spellStart"/>
      <w:r>
        <w:t>total←total</w:t>
      </w:r>
      <w:proofErr w:type="spellEnd"/>
      <w:r>
        <w:t xml:space="preserve"> + </w:t>
      </w:r>
      <w:proofErr w:type="spellStart"/>
      <w:r>
        <w:t>transitionState</w:t>
      </w:r>
      <w:proofErr w:type="spellEnd"/>
    </w:p>
    <w:p w14:paraId="390C92B2" w14:textId="6880EAA6" w:rsidR="002C5BE8" w:rsidRDefault="002C5BE8" w:rsidP="004C7339">
      <w:pPr>
        <w:spacing w:after="0" w:line="240" w:lineRule="auto"/>
      </w:pPr>
      <w:r>
        <w:tab/>
      </w:r>
      <w:proofErr w:type="spellStart"/>
      <w:r>
        <w:t>Foreach</w:t>
      </w:r>
      <w:proofErr w:type="spellEnd"/>
      <w:r>
        <w:t xml:space="preserve"> </w:t>
      </w:r>
      <w:proofErr w:type="spellStart"/>
      <w:r>
        <w:t>transitionState</w:t>
      </w:r>
      <w:proofErr w:type="spellEnd"/>
      <w:r>
        <w:t xml:space="preserve"> in state:</w:t>
      </w:r>
    </w:p>
    <w:p w14:paraId="03E44D94" w14:textId="1A00BB35" w:rsidR="002C5BE8" w:rsidRDefault="002C5BE8" w:rsidP="004C7339">
      <w:pPr>
        <w:spacing w:after="0" w:line="240" w:lineRule="auto"/>
      </w:pPr>
      <w:r>
        <w:tab/>
      </w:r>
      <w:r w:rsidR="0056019A">
        <w:tab/>
      </w:r>
      <w:proofErr w:type="spellStart"/>
      <w:r>
        <w:t>transitionState←transitionState</w:t>
      </w:r>
      <w:proofErr w:type="spellEnd"/>
      <w:r>
        <w:t xml:space="preserve"> / total</w:t>
      </w:r>
    </w:p>
    <w:p w14:paraId="5EB8EDD9" w14:textId="7789866E" w:rsidR="008314D8" w:rsidRPr="00BA3665" w:rsidRDefault="008314D8" w:rsidP="004C7339">
      <w:pPr>
        <w:spacing w:after="0" w:line="240" w:lineRule="auto"/>
      </w:pPr>
      <w:r>
        <w:t>Print SCMDP to text file</w:t>
      </w:r>
    </w:p>
    <w:p w14:paraId="73450306" w14:textId="432032BD" w:rsidR="0027050B" w:rsidRPr="00E15E86" w:rsidRDefault="00AE165E" w:rsidP="00AE165E">
      <w:pPr>
        <w:pStyle w:val="NoSpacing"/>
        <w:spacing w:line="480" w:lineRule="auto"/>
        <w:jc w:val="center"/>
        <w:rPr>
          <w:rFonts w:cs="Times New Roman"/>
          <w:b/>
          <w:sz w:val="18"/>
          <w:szCs w:val="18"/>
        </w:rPr>
      </w:pPr>
      <w:r w:rsidRPr="00E15E86">
        <w:rPr>
          <w:rFonts w:cs="Times New Roman"/>
          <w:b/>
          <w:sz w:val="18"/>
          <w:szCs w:val="18"/>
        </w:rPr>
        <w:t>Figure 2: MAGIC Algorithm</w:t>
      </w:r>
    </w:p>
    <w:p w14:paraId="7126959A" w14:textId="2D4EFDC8"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current output of the AMBL file follows the format:</w:t>
      </w:r>
    </w:p>
    <w:p w14:paraId="4A6AA385" w14:textId="3BDAC095" w:rsidR="00177767" w:rsidRDefault="00177767" w:rsidP="004C7339">
      <w:pPr>
        <w:pStyle w:val="NoSpacing"/>
        <w:spacing w:line="480" w:lineRule="auto"/>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State name” “State to transition to” Transitional probability “State to transition to”</w:t>
      </w:r>
    </w:p>
    <w:p w14:paraId="521AF84F" w14:textId="0BC656F6"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Transitional probability …]</w:t>
      </w:r>
    </w:p>
    <w:p w14:paraId="5302DE94" w14:textId="77777777" w:rsidR="00177767" w:rsidRDefault="00177767" w:rsidP="004C7339">
      <w:pPr>
        <w:pStyle w:val="NoSpacing"/>
        <w:spacing w:line="480" w:lineRule="auto"/>
        <w:rPr>
          <w:rFonts w:ascii="Times New Roman" w:hAnsi="Times New Roman" w:cs="Times New Roman"/>
          <w:sz w:val="24"/>
          <w:szCs w:val="24"/>
        </w:rPr>
      </w:pPr>
    </w:p>
    <w:p w14:paraId="3021AAFC" w14:textId="61505D35"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AE165E">
        <w:rPr>
          <w:rFonts w:ascii="Times New Roman" w:hAnsi="Times New Roman" w:cs="Times New Roman"/>
          <w:sz w:val="24"/>
          <w:szCs w:val="24"/>
        </w:rPr>
        <w:t xml:space="preserve">in Figure 3 </w:t>
      </w:r>
      <w:r>
        <w:rPr>
          <w:rFonts w:ascii="Times New Roman" w:hAnsi="Times New Roman" w:cs="Times New Roman"/>
          <w:sz w:val="24"/>
          <w:szCs w:val="24"/>
        </w:rPr>
        <w:t>is an example of the current AMBL text output using the MAGIC algorithm and the d</w:t>
      </w:r>
      <w:r w:rsidR="003412A9">
        <w:rPr>
          <w:rFonts w:ascii="Times New Roman" w:hAnsi="Times New Roman" w:cs="Times New Roman"/>
          <w:sz w:val="24"/>
          <w:szCs w:val="24"/>
        </w:rPr>
        <w:t>ata from the Nursing Simulation:</w:t>
      </w:r>
    </w:p>
    <w:p w14:paraId="5D6069CB" w14:textId="77777777" w:rsidR="003412A9" w:rsidRDefault="003412A9" w:rsidP="004C7339">
      <w:pPr>
        <w:pStyle w:val="NoSpacing"/>
        <w:spacing w:line="480" w:lineRule="auto"/>
        <w:rPr>
          <w:rFonts w:ascii="Times New Roman" w:hAnsi="Times New Roman" w:cs="Times New Roman"/>
          <w:sz w:val="24"/>
          <w:szCs w:val="24"/>
        </w:rPr>
      </w:pPr>
    </w:p>
    <w:p w14:paraId="7165D9E1" w14:textId="77777777" w:rsidR="00177767" w:rsidRPr="00177767" w:rsidRDefault="00177767" w:rsidP="004C7339">
      <w:pPr>
        <w:pStyle w:val="NoSpacing"/>
        <w:rPr>
          <w:rFonts w:ascii="Times New Roman" w:hAnsi="Times New Roman" w:cs="Times New Roman"/>
          <w:sz w:val="24"/>
          <w:szCs w:val="24"/>
        </w:rPr>
      </w:pPr>
      <w:commentRangeStart w:id="24"/>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0.048387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0.123656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0.166667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0.193548 "Cycle0" 0.198925 "Cycle3" 0.220430 "Cycle5" 0.258065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0.279570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0.301075 "Cycle19" 0.322581 "Cycle10" 0.338710 "Cycle16" 0.344086 "Cycle15" 0.365591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0.370968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0.430108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0.526882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0.537634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0.580645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0.586022 "</w:t>
      </w:r>
      <w:proofErr w:type="spellStart"/>
      <w:r w:rsidRPr="00177767">
        <w:rPr>
          <w:rFonts w:ascii="Times New Roman" w:hAnsi="Times New Roman" w:cs="Times New Roman"/>
          <w:sz w:val="24"/>
          <w:szCs w:val="24"/>
        </w:rPr>
        <w:t>dispose_of_trash</w:t>
      </w:r>
      <w:proofErr w:type="spellEnd"/>
      <w:r w:rsidRPr="00177767">
        <w:rPr>
          <w:rFonts w:ascii="Times New Roman" w:hAnsi="Times New Roman" w:cs="Times New Roman"/>
          <w:sz w:val="24"/>
          <w:szCs w:val="24"/>
        </w:rPr>
        <w:t>" 0.596774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0.688172 "</w:t>
      </w:r>
      <w:proofErr w:type="spellStart"/>
      <w:r w:rsidRPr="00177767">
        <w:rPr>
          <w:rFonts w:ascii="Times New Roman" w:hAnsi="Times New Roman" w:cs="Times New Roman"/>
          <w:sz w:val="24"/>
          <w:szCs w:val="24"/>
        </w:rPr>
        <w:t>move_to_next_room</w:t>
      </w:r>
      <w:proofErr w:type="spellEnd"/>
      <w:r w:rsidRPr="00177767">
        <w:rPr>
          <w:rFonts w:ascii="Times New Roman" w:hAnsi="Times New Roman" w:cs="Times New Roman"/>
          <w:sz w:val="24"/>
          <w:szCs w:val="24"/>
        </w:rPr>
        <w:t>" 0.704301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0.709677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0.720430 "Cycle25" 0.725806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0.806452 "Cycle24" 0.822581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0.827957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xml:space="preserve">" </w:t>
      </w:r>
      <w:r w:rsidRPr="00177767">
        <w:rPr>
          <w:rFonts w:ascii="Times New Roman" w:hAnsi="Times New Roman" w:cs="Times New Roman"/>
          <w:sz w:val="24"/>
          <w:szCs w:val="24"/>
        </w:rPr>
        <w:lastRenderedPageBreak/>
        <w:t>0.865591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0.892473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0.967742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1.000000]</w:t>
      </w:r>
    </w:p>
    <w:p w14:paraId="6B648226"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other_care</w:t>
      </w:r>
      <w:proofErr w:type="spellEnd"/>
      <w:r w:rsidRPr="00177767">
        <w:rPr>
          <w:rFonts w:ascii="Times New Roman" w:hAnsi="Times New Roman" w:cs="Times New Roman"/>
          <w:sz w:val="24"/>
          <w:szCs w:val="24"/>
        </w:rPr>
        <w:t>" 0.064935 "</w:t>
      </w:r>
      <w:proofErr w:type="spellStart"/>
      <w:r w:rsidRPr="00177767">
        <w:rPr>
          <w:rFonts w:ascii="Times New Roman" w:hAnsi="Times New Roman" w:cs="Times New Roman"/>
          <w:sz w:val="24"/>
          <w:szCs w:val="24"/>
        </w:rPr>
        <w:t>close_med_box</w:t>
      </w:r>
      <w:proofErr w:type="spellEnd"/>
      <w:r w:rsidRPr="00177767">
        <w:rPr>
          <w:rFonts w:ascii="Times New Roman" w:hAnsi="Times New Roman" w:cs="Times New Roman"/>
          <w:sz w:val="24"/>
          <w:szCs w:val="24"/>
        </w:rPr>
        <w:t>" 0.069264 "</w:t>
      </w:r>
      <w:proofErr w:type="spellStart"/>
      <w:r w:rsidRPr="00177767">
        <w:rPr>
          <w:rFonts w:ascii="Times New Roman" w:hAnsi="Times New Roman" w:cs="Times New Roman"/>
          <w:sz w:val="24"/>
          <w:szCs w:val="24"/>
        </w:rPr>
        <w:t>obtain_meds_medroom</w:t>
      </w:r>
      <w:proofErr w:type="spellEnd"/>
      <w:r w:rsidRPr="00177767">
        <w:rPr>
          <w:rFonts w:ascii="Times New Roman" w:hAnsi="Times New Roman" w:cs="Times New Roman"/>
          <w:sz w:val="24"/>
          <w:szCs w:val="24"/>
        </w:rPr>
        <w:t>" 0.082251 "</w:t>
      </w:r>
      <w:proofErr w:type="spellStart"/>
      <w:r w:rsidRPr="00177767">
        <w:rPr>
          <w:rFonts w:ascii="Times New Roman" w:hAnsi="Times New Roman" w:cs="Times New Roman"/>
          <w:sz w:val="24"/>
          <w:szCs w:val="24"/>
        </w:rPr>
        <w:t>document_post_administration</w:t>
      </w:r>
      <w:proofErr w:type="spellEnd"/>
      <w:r w:rsidRPr="00177767">
        <w:rPr>
          <w:rFonts w:ascii="Times New Roman" w:hAnsi="Times New Roman" w:cs="Times New Roman"/>
          <w:sz w:val="24"/>
          <w:szCs w:val="24"/>
        </w:rPr>
        <w:t>" 0.134199 "</w:t>
      </w:r>
      <w:proofErr w:type="spellStart"/>
      <w:r w:rsidRPr="00177767">
        <w:rPr>
          <w:rFonts w:ascii="Times New Roman" w:hAnsi="Times New Roman" w:cs="Times New Roman"/>
          <w:sz w:val="24"/>
          <w:szCs w:val="24"/>
        </w:rPr>
        <w:t>document_med_admin</w:t>
      </w:r>
      <w:proofErr w:type="spellEnd"/>
      <w:r w:rsidRPr="00177767">
        <w:rPr>
          <w:rFonts w:ascii="Times New Roman" w:hAnsi="Times New Roman" w:cs="Times New Roman"/>
          <w:sz w:val="24"/>
          <w:szCs w:val="24"/>
        </w:rPr>
        <w:t>" 0.242424 "</w:t>
      </w:r>
      <w:proofErr w:type="spellStart"/>
      <w:r w:rsidRPr="00177767">
        <w:rPr>
          <w:rFonts w:ascii="Times New Roman" w:hAnsi="Times New Roman" w:cs="Times New Roman"/>
          <w:sz w:val="24"/>
          <w:szCs w:val="24"/>
        </w:rPr>
        <w:t>prepare_meds_for_admin</w:t>
      </w:r>
      <w:proofErr w:type="spellEnd"/>
      <w:r w:rsidRPr="00177767">
        <w:rPr>
          <w:rFonts w:ascii="Times New Roman" w:hAnsi="Times New Roman" w:cs="Times New Roman"/>
          <w:sz w:val="24"/>
          <w:szCs w:val="24"/>
        </w:rPr>
        <w:t>" 0.264069 "Cycle3" 0.268398 "Cycle5" 0.311688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0.316017 "</w:t>
      </w:r>
      <w:proofErr w:type="spellStart"/>
      <w:r w:rsidRPr="00177767">
        <w:rPr>
          <w:rFonts w:ascii="Times New Roman" w:hAnsi="Times New Roman" w:cs="Times New Roman"/>
          <w:sz w:val="24"/>
          <w:szCs w:val="24"/>
        </w:rPr>
        <w:t>move_computer_out</w:t>
      </w:r>
      <w:proofErr w:type="spellEnd"/>
      <w:r w:rsidRPr="00177767">
        <w:rPr>
          <w:rFonts w:ascii="Times New Roman" w:hAnsi="Times New Roman" w:cs="Times New Roman"/>
          <w:sz w:val="24"/>
          <w:szCs w:val="24"/>
        </w:rPr>
        <w:t>" 0.341991 "Cycle19" 0.354978 "Cycle12" 0.359307 "Cycle14" 0.367965 "Cycle15" 0.385281 "</w:t>
      </w:r>
      <w:proofErr w:type="spellStart"/>
      <w:r w:rsidRPr="00177767">
        <w:rPr>
          <w:rFonts w:ascii="Times New Roman" w:hAnsi="Times New Roman" w:cs="Times New Roman"/>
          <w:sz w:val="24"/>
          <w:szCs w:val="24"/>
        </w:rPr>
        <w:t>scan_patient_meds</w:t>
      </w:r>
      <w:proofErr w:type="spellEnd"/>
      <w:r w:rsidRPr="00177767">
        <w:rPr>
          <w:rFonts w:ascii="Times New Roman" w:hAnsi="Times New Roman" w:cs="Times New Roman"/>
          <w:sz w:val="24"/>
          <w:szCs w:val="24"/>
        </w:rPr>
        <w:t>" 0.402597 "other" 0.419913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0.428571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0.571429 "</w:t>
      </w:r>
      <w:proofErr w:type="spellStart"/>
      <w:r w:rsidRPr="00177767">
        <w:rPr>
          <w:rFonts w:ascii="Times New Roman" w:hAnsi="Times New Roman" w:cs="Times New Roman"/>
          <w:sz w:val="24"/>
          <w:szCs w:val="24"/>
        </w:rPr>
        <w:t>obtain_meds_pyxis</w:t>
      </w:r>
      <w:proofErr w:type="spellEnd"/>
      <w:r w:rsidRPr="00177767">
        <w:rPr>
          <w:rFonts w:ascii="Times New Roman" w:hAnsi="Times New Roman" w:cs="Times New Roman"/>
          <w:sz w:val="24"/>
          <w:szCs w:val="24"/>
        </w:rPr>
        <w:t>" 0.601732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0.645022 "</w:t>
      </w:r>
      <w:proofErr w:type="spellStart"/>
      <w:r w:rsidRPr="00177767">
        <w:rPr>
          <w:rFonts w:ascii="Times New Roman" w:hAnsi="Times New Roman" w:cs="Times New Roman"/>
          <w:sz w:val="24"/>
          <w:szCs w:val="24"/>
        </w:rPr>
        <w:t>explain_meds</w:t>
      </w:r>
      <w:proofErr w:type="spellEnd"/>
      <w:r w:rsidRPr="00177767">
        <w:rPr>
          <w:rFonts w:ascii="Times New Roman" w:hAnsi="Times New Roman" w:cs="Times New Roman"/>
          <w:sz w:val="24"/>
          <w:szCs w:val="24"/>
        </w:rPr>
        <w:t>" 0.658009 "</w:t>
      </w:r>
      <w:proofErr w:type="spellStart"/>
      <w:r w:rsidRPr="00177767">
        <w:rPr>
          <w:rFonts w:ascii="Times New Roman" w:hAnsi="Times New Roman" w:cs="Times New Roman"/>
          <w:sz w:val="24"/>
          <w:szCs w:val="24"/>
        </w:rPr>
        <w:t>logoff_computer</w:t>
      </w:r>
      <w:proofErr w:type="spellEnd"/>
      <w:r w:rsidRPr="00177767">
        <w:rPr>
          <w:rFonts w:ascii="Times New Roman" w:hAnsi="Times New Roman" w:cs="Times New Roman"/>
          <w:sz w:val="24"/>
          <w:szCs w:val="24"/>
        </w:rPr>
        <w:t>" 0.662338 "</w:t>
      </w:r>
      <w:proofErr w:type="spellStart"/>
      <w:r w:rsidRPr="00177767">
        <w:rPr>
          <w:rFonts w:ascii="Times New Roman" w:hAnsi="Times New Roman" w:cs="Times New Roman"/>
          <w:sz w:val="24"/>
          <w:szCs w:val="24"/>
        </w:rPr>
        <w:t>review_patient_med_box</w:t>
      </w:r>
      <w:proofErr w:type="spellEnd"/>
      <w:r w:rsidRPr="00177767">
        <w:rPr>
          <w:rFonts w:ascii="Times New Roman" w:hAnsi="Times New Roman" w:cs="Times New Roman"/>
          <w:sz w:val="24"/>
          <w:szCs w:val="24"/>
        </w:rPr>
        <w:t>" 0.692641 "</w:t>
      </w:r>
      <w:proofErr w:type="spellStart"/>
      <w:r w:rsidRPr="00177767">
        <w:rPr>
          <w:rFonts w:ascii="Times New Roman" w:hAnsi="Times New Roman" w:cs="Times New Roman"/>
          <w:sz w:val="24"/>
          <w:szCs w:val="24"/>
        </w:rPr>
        <w:t>review_information</w:t>
      </w:r>
      <w:proofErr w:type="spellEnd"/>
      <w:r w:rsidRPr="00177767">
        <w:rPr>
          <w:rFonts w:ascii="Times New Roman" w:hAnsi="Times New Roman" w:cs="Times New Roman"/>
          <w:sz w:val="24"/>
          <w:szCs w:val="24"/>
        </w:rPr>
        <w:t>" 0.696970 "</w:t>
      </w:r>
      <w:proofErr w:type="spellStart"/>
      <w:r w:rsidRPr="00177767">
        <w:rPr>
          <w:rFonts w:ascii="Times New Roman" w:hAnsi="Times New Roman" w:cs="Times New Roman"/>
          <w:sz w:val="24"/>
          <w:szCs w:val="24"/>
        </w:rPr>
        <w:t>put_on_gloves</w:t>
      </w:r>
      <w:proofErr w:type="spellEnd"/>
      <w:r w:rsidRPr="00177767">
        <w:rPr>
          <w:rFonts w:ascii="Times New Roman" w:hAnsi="Times New Roman" w:cs="Times New Roman"/>
          <w:sz w:val="24"/>
          <w:szCs w:val="24"/>
        </w:rPr>
        <w:t>" 0.714286 "</w:t>
      </w:r>
      <w:proofErr w:type="spellStart"/>
      <w:r w:rsidRPr="00177767">
        <w:rPr>
          <w:rFonts w:ascii="Times New Roman" w:hAnsi="Times New Roman" w:cs="Times New Roman"/>
          <w:sz w:val="24"/>
          <w:szCs w:val="24"/>
        </w:rPr>
        <w:t>obtain_meds_outside</w:t>
      </w:r>
      <w:proofErr w:type="spellEnd"/>
      <w:r w:rsidRPr="00177767">
        <w:rPr>
          <w:rFonts w:ascii="Times New Roman" w:hAnsi="Times New Roman" w:cs="Times New Roman"/>
          <w:sz w:val="24"/>
          <w:szCs w:val="24"/>
        </w:rPr>
        <w:t>" 0.718615 "Cycle22" 0.731602 "Cycle25" 0.740260 "</w:t>
      </w:r>
      <w:proofErr w:type="spellStart"/>
      <w:r w:rsidRPr="00177767">
        <w:rPr>
          <w:rFonts w:ascii="Times New Roman" w:hAnsi="Times New Roman" w:cs="Times New Roman"/>
          <w:sz w:val="24"/>
          <w:szCs w:val="24"/>
        </w:rPr>
        <w:t>bid_farewell_patient</w:t>
      </w:r>
      <w:proofErr w:type="spellEnd"/>
      <w:r w:rsidRPr="00177767">
        <w:rPr>
          <w:rFonts w:ascii="Times New Roman" w:hAnsi="Times New Roman" w:cs="Times New Roman"/>
          <w:sz w:val="24"/>
          <w:szCs w:val="24"/>
        </w:rPr>
        <w:t>" 0.787879 "</w:t>
      </w:r>
      <w:proofErr w:type="spellStart"/>
      <w:r w:rsidRPr="00177767">
        <w:rPr>
          <w:rFonts w:ascii="Times New Roman" w:hAnsi="Times New Roman" w:cs="Times New Roman"/>
          <w:sz w:val="24"/>
          <w:szCs w:val="24"/>
        </w:rPr>
        <w:t>clean_equipment</w:t>
      </w:r>
      <w:proofErr w:type="spellEnd"/>
      <w:r w:rsidRPr="00177767">
        <w:rPr>
          <w:rFonts w:ascii="Times New Roman" w:hAnsi="Times New Roman" w:cs="Times New Roman"/>
          <w:sz w:val="24"/>
          <w:szCs w:val="24"/>
        </w:rPr>
        <w:t>" 0.805195 "</w:t>
      </w:r>
      <w:proofErr w:type="spellStart"/>
      <w:r w:rsidRPr="00177767">
        <w:rPr>
          <w:rFonts w:ascii="Times New Roman" w:hAnsi="Times New Roman" w:cs="Times New Roman"/>
          <w:sz w:val="24"/>
          <w:szCs w:val="24"/>
        </w:rPr>
        <w:t>access_computer</w:t>
      </w:r>
      <w:proofErr w:type="spellEnd"/>
      <w:r w:rsidRPr="00177767">
        <w:rPr>
          <w:rFonts w:ascii="Times New Roman" w:hAnsi="Times New Roman" w:cs="Times New Roman"/>
          <w:sz w:val="24"/>
          <w:szCs w:val="24"/>
        </w:rPr>
        <w:t>" 0.809524 "</w:t>
      </w:r>
      <w:proofErr w:type="spellStart"/>
      <w:r w:rsidRPr="00177767">
        <w:rPr>
          <w:rFonts w:ascii="Times New Roman" w:hAnsi="Times New Roman" w:cs="Times New Roman"/>
          <w:sz w:val="24"/>
          <w:szCs w:val="24"/>
        </w:rPr>
        <w:t>assess_patient_for_other_needs</w:t>
      </w:r>
      <w:proofErr w:type="spellEnd"/>
      <w:r w:rsidRPr="00177767">
        <w:rPr>
          <w:rFonts w:ascii="Times New Roman" w:hAnsi="Times New Roman" w:cs="Times New Roman"/>
          <w:sz w:val="24"/>
          <w:szCs w:val="24"/>
        </w:rPr>
        <w:t>" 0.848485 "</w:t>
      </w:r>
      <w:proofErr w:type="spellStart"/>
      <w:r w:rsidRPr="00177767">
        <w:rPr>
          <w:rFonts w:ascii="Times New Roman" w:hAnsi="Times New Roman" w:cs="Times New Roman"/>
          <w:sz w:val="24"/>
          <w:szCs w:val="24"/>
        </w:rPr>
        <w:t>administer_meds</w:t>
      </w:r>
      <w:proofErr w:type="spellEnd"/>
      <w:r w:rsidRPr="00177767">
        <w:rPr>
          <w:rFonts w:ascii="Times New Roman" w:hAnsi="Times New Roman" w:cs="Times New Roman"/>
          <w:sz w:val="24"/>
          <w:szCs w:val="24"/>
        </w:rPr>
        <w:t>" 0.926407 "</w:t>
      </w:r>
      <w:proofErr w:type="spellStart"/>
      <w:r w:rsidRPr="00177767">
        <w:rPr>
          <w:rFonts w:ascii="Times New Roman" w:hAnsi="Times New Roman" w:cs="Times New Roman"/>
          <w:sz w:val="24"/>
          <w:szCs w:val="24"/>
        </w:rPr>
        <w:t>clean_hands</w:t>
      </w:r>
      <w:proofErr w:type="spellEnd"/>
      <w:r w:rsidRPr="00177767">
        <w:rPr>
          <w:rFonts w:ascii="Times New Roman" w:hAnsi="Times New Roman" w:cs="Times New Roman"/>
          <w:sz w:val="24"/>
          <w:szCs w:val="24"/>
        </w:rPr>
        <w:t>" 0.987013 "</w:t>
      </w:r>
      <w:proofErr w:type="spellStart"/>
      <w:r w:rsidRPr="00177767">
        <w:rPr>
          <w:rFonts w:ascii="Times New Roman" w:hAnsi="Times New Roman" w:cs="Times New Roman"/>
          <w:sz w:val="24"/>
          <w:szCs w:val="24"/>
        </w:rPr>
        <w:t>setup_for_med_admin</w:t>
      </w:r>
      <w:proofErr w:type="spellEnd"/>
      <w:r w:rsidRPr="00177767">
        <w:rPr>
          <w:rFonts w:ascii="Times New Roman" w:hAnsi="Times New Roman" w:cs="Times New Roman"/>
          <w:sz w:val="24"/>
          <w:szCs w:val="24"/>
        </w:rPr>
        <w:t>" 1.000000]</w:t>
      </w:r>
      <w:commentRangeEnd w:id="24"/>
      <w:r w:rsidR="00F71A47">
        <w:rPr>
          <w:rStyle w:val="CommentReference"/>
        </w:rPr>
        <w:commentReference w:id="24"/>
      </w:r>
    </w:p>
    <w:p w14:paraId="7DC8C087" w14:textId="09E1DDED" w:rsid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w:t>
      </w:r>
      <w:proofErr w:type="spellStart"/>
      <w:r w:rsidRPr="00177767">
        <w:rPr>
          <w:rFonts w:ascii="Times New Roman" w:hAnsi="Times New Roman" w:cs="Times New Roman"/>
          <w:sz w:val="24"/>
          <w:szCs w:val="24"/>
        </w:rPr>
        <w:t>scan_nurse_badge</w:t>
      </w:r>
      <w:proofErr w:type="spellEnd"/>
      <w:r w:rsidRPr="00177767">
        <w:rPr>
          <w:rFonts w:ascii="Times New Roman" w:hAnsi="Times New Roman" w:cs="Times New Roman"/>
          <w:sz w:val="24"/>
          <w:szCs w:val="24"/>
        </w:rPr>
        <w:t>" "</w:t>
      </w:r>
      <w:proofErr w:type="spellStart"/>
      <w:r w:rsidRPr="00177767">
        <w:rPr>
          <w:rFonts w:ascii="Times New Roman" w:hAnsi="Times New Roman" w:cs="Times New Roman"/>
          <w:sz w:val="24"/>
          <w:szCs w:val="24"/>
        </w:rPr>
        <w:t>review_patient_computer_record</w:t>
      </w:r>
      <w:proofErr w:type="spellEnd"/>
      <w:r w:rsidRPr="00177767">
        <w:rPr>
          <w:rFonts w:ascii="Times New Roman" w:hAnsi="Times New Roman" w:cs="Times New Roman"/>
          <w:sz w:val="24"/>
          <w:szCs w:val="24"/>
        </w:rPr>
        <w:t>" 0.090909 "</w:t>
      </w:r>
      <w:proofErr w:type="spellStart"/>
      <w:r w:rsidRPr="00177767">
        <w:rPr>
          <w:rFonts w:ascii="Times New Roman" w:hAnsi="Times New Roman" w:cs="Times New Roman"/>
          <w:sz w:val="24"/>
          <w:szCs w:val="24"/>
        </w:rPr>
        <w:t>perform_assessment</w:t>
      </w:r>
      <w:proofErr w:type="spellEnd"/>
      <w:r w:rsidRPr="00177767">
        <w:rPr>
          <w:rFonts w:ascii="Times New Roman" w:hAnsi="Times New Roman" w:cs="Times New Roman"/>
          <w:sz w:val="24"/>
          <w:szCs w:val="24"/>
        </w:rPr>
        <w:t>" 0.181818 "</w:t>
      </w:r>
      <w:proofErr w:type="spellStart"/>
      <w:r w:rsidRPr="00177767">
        <w:rPr>
          <w:rFonts w:ascii="Times New Roman" w:hAnsi="Times New Roman" w:cs="Times New Roman"/>
          <w:sz w:val="24"/>
          <w:szCs w:val="24"/>
        </w:rPr>
        <w:t>perform_preadmin_assesments</w:t>
      </w:r>
      <w:proofErr w:type="spellEnd"/>
      <w:r w:rsidRPr="00177767">
        <w:rPr>
          <w:rFonts w:ascii="Times New Roman" w:hAnsi="Times New Roman" w:cs="Times New Roman"/>
          <w:sz w:val="24"/>
          <w:szCs w:val="24"/>
        </w:rPr>
        <w:t>" 0.272727 "Cycle6" 0.363636 "</w:t>
      </w:r>
      <w:proofErr w:type="spellStart"/>
      <w:r w:rsidRPr="00177767">
        <w:rPr>
          <w:rFonts w:ascii="Times New Roman" w:hAnsi="Times New Roman" w:cs="Times New Roman"/>
          <w:sz w:val="24"/>
          <w:szCs w:val="24"/>
        </w:rPr>
        <w:t>scan_patient_id</w:t>
      </w:r>
      <w:proofErr w:type="spellEnd"/>
      <w:r w:rsidRPr="00177767">
        <w:rPr>
          <w:rFonts w:ascii="Times New Roman" w:hAnsi="Times New Roman" w:cs="Times New Roman"/>
          <w:sz w:val="24"/>
          <w:szCs w:val="24"/>
        </w:rPr>
        <w:t>" 0.454545 "</w:t>
      </w:r>
      <w:proofErr w:type="spellStart"/>
      <w:r w:rsidRPr="00177767">
        <w:rPr>
          <w:rFonts w:ascii="Times New Roman" w:hAnsi="Times New Roman" w:cs="Times New Roman"/>
          <w:sz w:val="24"/>
          <w:szCs w:val="24"/>
        </w:rPr>
        <w:t>enter_room</w:t>
      </w:r>
      <w:proofErr w:type="spellEnd"/>
      <w:r w:rsidRPr="00177767">
        <w:rPr>
          <w:rFonts w:ascii="Times New Roman" w:hAnsi="Times New Roman" w:cs="Times New Roman"/>
          <w:sz w:val="24"/>
          <w:szCs w:val="24"/>
        </w:rPr>
        <w:t>" 0.545455 "</w:t>
      </w:r>
      <w:proofErr w:type="spellStart"/>
      <w:r w:rsidRPr="00177767">
        <w:rPr>
          <w:rFonts w:ascii="Times New Roman" w:hAnsi="Times New Roman" w:cs="Times New Roman"/>
          <w:sz w:val="24"/>
          <w:szCs w:val="24"/>
        </w:rPr>
        <w:t>login_to_mobile_computer</w:t>
      </w:r>
      <w:proofErr w:type="spellEnd"/>
      <w:r w:rsidRPr="00177767">
        <w:rPr>
          <w:rFonts w:ascii="Times New Roman" w:hAnsi="Times New Roman" w:cs="Times New Roman"/>
          <w:sz w:val="24"/>
          <w:szCs w:val="24"/>
        </w:rPr>
        <w:t>" 1.000000]</w:t>
      </w:r>
    </w:p>
    <w:p w14:paraId="090C5B7E" w14:textId="20AB28FE" w:rsidR="003412A9" w:rsidRPr="00E15E86" w:rsidRDefault="00AE165E" w:rsidP="00AE165E">
      <w:pPr>
        <w:pStyle w:val="NoSpacing"/>
        <w:spacing w:line="480" w:lineRule="auto"/>
        <w:jc w:val="center"/>
        <w:rPr>
          <w:rFonts w:cs="Times New Roman"/>
          <w:b/>
          <w:sz w:val="18"/>
          <w:szCs w:val="18"/>
        </w:rPr>
      </w:pPr>
      <w:r w:rsidRPr="00E15E86">
        <w:rPr>
          <w:rFonts w:cs="Times New Roman"/>
          <w:b/>
          <w:color w:val="000000" w:themeColor="text1"/>
          <w:sz w:val="18"/>
          <w:szCs w:val="18"/>
        </w:rPr>
        <w:t>Figure 3: Data Produced Using the MAGIC Algorithm</w:t>
      </w:r>
    </w:p>
    <w:p w14:paraId="7FA735AA" w14:textId="77777777" w:rsidR="00162C94" w:rsidRDefault="00162C94" w:rsidP="002158CE">
      <w:pPr>
        <w:pStyle w:val="subheading"/>
      </w:pPr>
      <w:r>
        <w:t>The MAGIC BAG (MAGIC Behavior Adjustment Graph) tool</w:t>
      </w:r>
      <w:r w:rsidR="002158CE">
        <w:t>:</w:t>
      </w:r>
    </w:p>
    <w:p w14:paraId="1BD4A54D" w14:textId="539A6C32" w:rsidR="005833F4" w:rsidRDefault="002158CE"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MAGIC BAG tool will be created in </w:t>
      </w:r>
      <w:proofErr w:type="spellStart"/>
      <w:r w:rsidR="000544F6">
        <w:rPr>
          <w:rFonts w:ascii="Times New Roman" w:hAnsi="Times New Roman" w:cs="Times New Roman"/>
          <w:sz w:val="24"/>
          <w:szCs w:val="24"/>
        </w:rPr>
        <w:t>NetLogo</w:t>
      </w:r>
      <w:proofErr w:type="spellEnd"/>
      <w:r>
        <w:rPr>
          <w:rFonts w:ascii="Times New Roman" w:hAnsi="Times New Roman" w:cs="Times New Roman"/>
          <w:sz w:val="24"/>
          <w:szCs w:val="24"/>
        </w:rPr>
        <w:t>, which</w:t>
      </w:r>
      <w:r w:rsidR="000544F6">
        <w:rPr>
          <w:rFonts w:ascii="Times New Roman" w:hAnsi="Times New Roman" w:cs="Times New Roman"/>
          <w:sz w:val="24"/>
          <w:szCs w:val="24"/>
        </w:rPr>
        <w:t xml:space="preserve"> provides a simple interface that is easy for end-users to understand.  The MAGIC BAG loads and parses a text file written in ABML and turns it into a graph, allowing the </w:t>
      </w:r>
      <w:r w:rsidR="00DD52B3">
        <w:rPr>
          <w:rFonts w:ascii="Times New Roman" w:hAnsi="Times New Roman" w:cs="Times New Roman"/>
          <w:sz w:val="24"/>
          <w:szCs w:val="24"/>
        </w:rPr>
        <w:t>SC</w:t>
      </w:r>
      <w:r w:rsidR="000544F6">
        <w:rPr>
          <w:rFonts w:ascii="Times New Roman" w:hAnsi="Times New Roman" w:cs="Times New Roman"/>
          <w:sz w:val="24"/>
          <w:szCs w:val="24"/>
        </w:rPr>
        <w:t>MDP’s behavior states and transitional probabilities to be adjusted more easily by those who are less familiar with programming</w:t>
      </w:r>
      <w:r w:rsidR="002F38A8">
        <w:rPr>
          <w:rFonts w:ascii="Times New Roman" w:hAnsi="Times New Roman" w:cs="Times New Roman"/>
          <w:sz w:val="24"/>
          <w:szCs w:val="24"/>
        </w:rPr>
        <w:t xml:space="preserve"> by using buttons and simple drag-and-drop commands</w:t>
      </w:r>
      <w:r w:rsidR="000544F6">
        <w:rPr>
          <w:rFonts w:ascii="Times New Roman" w:hAnsi="Times New Roman" w:cs="Times New Roman"/>
          <w:sz w:val="24"/>
          <w:szCs w:val="24"/>
        </w:rPr>
        <w:t>.  It then outputs a file in ABML to be used in an actual simulation.</w:t>
      </w:r>
      <w:r w:rsidR="00DF62CE">
        <w:rPr>
          <w:rFonts w:ascii="Times New Roman" w:hAnsi="Times New Roman" w:cs="Times New Roman"/>
          <w:sz w:val="24"/>
          <w:szCs w:val="24"/>
        </w:rPr>
        <w:t xml:space="preserve">  A screenshot of the MAGIC BAG tool in its current state is shown </w:t>
      </w:r>
      <w:r w:rsidR="00AE165E">
        <w:rPr>
          <w:rFonts w:ascii="Times New Roman" w:hAnsi="Times New Roman" w:cs="Times New Roman"/>
          <w:sz w:val="24"/>
          <w:szCs w:val="24"/>
        </w:rPr>
        <w:t xml:space="preserve">in Figure 4 </w:t>
      </w:r>
      <w:r w:rsidR="00DF62CE">
        <w:rPr>
          <w:rFonts w:ascii="Times New Roman" w:hAnsi="Times New Roman" w:cs="Times New Roman"/>
          <w:sz w:val="24"/>
          <w:szCs w:val="24"/>
        </w:rPr>
        <w:t>below:</w:t>
      </w:r>
    </w:p>
    <w:p w14:paraId="1E7EF56E" w14:textId="77777777" w:rsidR="00AE165E" w:rsidRDefault="00271071" w:rsidP="00AE165E">
      <w:pPr>
        <w:pStyle w:val="NoSpacing"/>
        <w:keepNext/>
        <w:spacing w:line="480" w:lineRule="auto"/>
        <w:ind w:firstLine="720"/>
      </w:pPr>
      <w:r w:rsidRPr="004C7339">
        <w:rPr>
          <w:rFonts w:ascii="Times New Roman" w:hAnsi="Times New Roman" w:cs="Times New Roman"/>
          <w:noProof/>
          <w:sz w:val="24"/>
          <w:szCs w:val="24"/>
        </w:rPr>
        <w:lastRenderedPageBreak/>
        <w:drawing>
          <wp:inline distT="0" distB="0" distL="0" distR="0" wp14:anchorId="56BF6290" wp14:editId="037AED02">
            <wp:extent cx="4498848" cy="3666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screen.jpg"/>
                    <pic:cNvPicPr/>
                  </pic:nvPicPr>
                  <pic:blipFill>
                    <a:blip r:embed="rId20">
                      <a:extLst>
                        <a:ext uri="{28A0092B-C50C-407E-A947-70E740481C1C}">
                          <a14:useLocalDpi xmlns:a14="http://schemas.microsoft.com/office/drawing/2010/main" val="0"/>
                        </a:ext>
                      </a:extLst>
                    </a:blip>
                    <a:stretch>
                      <a:fillRect/>
                    </a:stretch>
                  </pic:blipFill>
                  <pic:spPr>
                    <a:xfrm>
                      <a:off x="0" y="0"/>
                      <a:ext cx="4498848" cy="3666744"/>
                    </a:xfrm>
                    <a:prstGeom prst="rect">
                      <a:avLst/>
                    </a:prstGeom>
                  </pic:spPr>
                </pic:pic>
              </a:graphicData>
            </a:graphic>
          </wp:inline>
        </w:drawing>
      </w:r>
    </w:p>
    <w:p w14:paraId="239D7E09" w14:textId="65DBE065" w:rsidR="00271071" w:rsidRPr="00E15E86" w:rsidRDefault="00AE165E" w:rsidP="00AE165E">
      <w:pPr>
        <w:pStyle w:val="Caption"/>
        <w:jc w:val="center"/>
        <w:rPr>
          <w:rFonts w:ascii="Times New Roman" w:hAnsi="Times New Roman" w:cs="Times New Roman"/>
          <w:color w:val="000000" w:themeColor="text1"/>
          <w:sz w:val="24"/>
          <w:szCs w:val="24"/>
        </w:rPr>
      </w:pPr>
      <w:r w:rsidRPr="00E15E86">
        <w:rPr>
          <w:color w:val="000000" w:themeColor="text1"/>
        </w:rPr>
        <w:t>Figure 4: The MAGICBAG Tool</w:t>
      </w:r>
    </w:p>
    <w:p w14:paraId="4471F007" w14:textId="608892D0" w:rsidR="006C4D90" w:rsidRDefault="006C4D90"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tool </w:t>
      </w:r>
      <w:r w:rsidR="009B7DE4">
        <w:rPr>
          <w:rFonts w:ascii="Times New Roman" w:hAnsi="Times New Roman" w:cs="Times New Roman"/>
          <w:sz w:val="24"/>
          <w:szCs w:val="24"/>
        </w:rPr>
        <w:t xml:space="preserve">currently </w:t>
      </w:r>
      <w:r>
        <w:rPr>
          <w:rFonts w:ascii="Times New Roman" w:hAnsi="Times New Roman" w:cs="Times New Roman"/>
          <w:sz w:val="24"/>
          <w:szCs w:val="24"/>
        </w:rPr>
        <w:t xml:space="preserve">allows end-users to adjust the minimum probability for a transition to be allowed, eliminating any transitions under the minimum.  It also allows the creation of new transitions </w:t>
      </w:r>
      <w:r w:rsidR="005A2BD5">
        <w:rPr>
          <w:rFonts w:ascii="Times New Roman" w:hAnsi="Times New Roman" w:cs="Times New Roman"/>
          <w:sz w:val="24"/>
          <w:szCs w:val="24"/>
        </w:rPr>
        <w:t xml:space="preserve">between states, </w:t>
      </w:r>
      <w:r w:rsidR="00092137">
        <w:rPr>
          <w:rFonts w:ascii="Times New Roman" w:hAnsi="Times New Roman" w:cs="Times New Roman"/>
          <w:sz w:val="24"/>
          <w:szCs w:val="24"/>
        </w:rPr>
        <w:t xml:space="preserve">direct elimination of transitions, </w:t>
      </w:r>
      <w:r w:rsidR="005A2BD5">
        <w:rPr>
          <w:rFonts w:ascii="Times New Roman" w:hAnsi="Times New Roman" w:cs="Times New Roman"/>
          <w:sz w:val="24"/>
          <w:szCs w:val="24"/>
        </w:rPr>
        <w:t>and the combination</w:t>
      </w:r>
      <w:r>
        <w:rPr>
          <w:rFonts w:ascii="Times New Roman" w:hAnsi="Times New Roman" w:cs="Times New Roman"/>
          <w:sz w:val="24"/>
          <w:szCs w:val="24"/>
        </w:rPr>
        <w:t xml:space="preserve"> of two states into one.</w:t>
      </w:r>
      <w:r w:rsidR="00960481">
        <w:rPr>
          <w:rFonts w:ascii="Times New Roman" w:hAnsi="Times New Roman" w:cs="Times New Roman"/>
          <w:sz w:val="24"/>
          <w:szCs w:val="24"/>
        </w:rPr>
        <w:t xml:space="preserve"> The resulting graph can then be saved as a text file.</w:t>
      </w:r>
    </w:p>
    <w:p w14:paraId="127DA6EB" w14:textId="77777777" w:rsidR="00C663CA" w:rsidRDefault="00C663CA" w:rsidP="00841FF6">
      <w:pPr>
        <w:pStyle w:val="NoSpacing"/>
        <w:spacing w:line="480" w:lineRule="auto"/>
        <w:ind w:firstLine="720"/>
        <w:rPr>
          <w:rFonts w:ascii="Times New Roman" w:hAnsi="Times New Roman" w:cs="Times New Roman"/>
          <w:sz w:val="24"/>
          <w:szCs w:val="24"/>
        </w:rPr>
      </w:pPr>
    </w:p>
    <w:p w14:paraId="65886151" w14:textId="0F040B12" w:rsidR="007152D5" w:rsidRDefault="007152D5" w:rsidP="002158CE">
      <w:pPr>
        <w:pStyle w:val="subheading"/>
      </w:pPr>
      <w:r>
        <w:t xml:space="preserve">The </w:t>
      </w:r>
      <w:r w:rsidR="00572903">
        <w:t>Multi-</w:t>
      </w:r>
      <w:r>
        <w:t>MAGIC algorithm</w:t>
      </w:r>
      <w:r w:rsidR="002158CE">
        <w:t>:</w:t>
      </w:r>
    </w:p>
    <w:p w14:paraId="3C0A4BE0" w14:textId="2D746439" w:rsidR="007152D5" w:rsidRPr="004C7339" w:rsidRDefault="007152D5" w:rsidP="004C7339">
      <w:pPr>
        <w:pStyle w:val="NoSpacing"/>
        <w:spacing w:line="480" w:lineRule="auto"/>
        <w:ind w:firstLine="720"/>
        <w:rPr>
          <w:sz w:val="24"/>
          <w:szCs w:val="24"/>
        </w:rPr>
      </w:pPr>
      <w:r w:rsidRPr="004C7339">
        <w:rPr>
          <w:rFonts w:ascii="Times New Roman" w:hAnsi="Times New Roman" w:cs="Times New Roman"/>
          <w:sz w:val="24"/>
          <w:szCs w:val="24"/>
        </w:rPr>
        <w:t xml:space="preserve">There are times when one collection of behavior sequence data incorporates the behaviors of individuals with different behavior styles or roles, and it would be good to have more than one </w:t>
      </w:r>
      <w:ins w:id="25" w:author="Bridgette" w:date="2013-09-10T11:06:00Z">
        <w:r w:rsidR="00BB30FB">
          <w:rPr>
            <w:rFonts w:ascii="Times New Roman" w:hAnsi="Times New Roman" w:cs="Times New Roman"/>
            <w:sz w:val="24"/>
            <w:szCs w:val="24"/>
          </w:rPr>
          <w:t>SC</w:t>
        </w:r>
      </w:ins>
      <w:r w:rsidRPr="004C7339">
        <w:rPr>
          <w:rFonts w:ascii="Times New Roman" w:hAnsi="Times New Roman" w:cs="Times New Roman"/>
          <w:sz w:val="24"/>
          <w:szCs w:val="24"/>
        </w:rPr>
        <w:t>MDP</w:t>
      </w:r>
      <w:del w:id="26" w:author="Bridgette" w:date="2013-09-10T11:06:00Z">
        <w:r w:rsidR="002F38A8" w:rsidRPr="004C7339" w:rsidDel="00BB30FB">
          <w:rPr>
            <w:rFonts w:ascii="Times New Roman" w:hAnsi="Times New Roman" w:cs="Times New Roman"/>
            <w:sz w:val="24"/>
            <w:szCs w:val="24"/>
          </w:rPr>
          <w:delText>+</w:delText>
        </w:r>
      </w:del>
      <w:r w:rsidRPr="004C7339">
        <w:rPr>
          <w:rFonts w:ascii="Times New Roman" w:hAnsi="Times New Roman" w:cs="Times New Roman"/>
          <w:sz w:val="24"/>
          <w:szCs w:val="24"/>
        </w:rPr>
        <w:t xml:space="preserve"> in order to distinguish between those roles.  The </w:t>
      </w:r>
      <w:r w:rsidR="007F2E33">
        <w:rPr>
          <w:rFonts w:ascii="Times New Roman" w:hAnsi="Times New Roman" w:cs="Times New Roman"/>
          <w:sz w:val="24"/>
          <w:szCs w:val="24"/>
        </w:rPr>
        <w:t>Multi-</w:t>
      </w:r>
      <w:r w:rsidRPr="004C7339">
        <w:rPr>
          <w:rFonts w:ascii="Times New Roman" w:hAnsi="Times New Roman" w:cs="Times New Roman"/>
          <w:sz w:val="24"/>
          <w:szCs w:val="24"/>
        </w:rPr>
        <w:lastRenderedPageBreak/>
        <w:t>MAGIC</w:t>
      </w:r>
      <w:bookmarkStart w:id="27" w:name="_GoBack"/>
      <w:bookmarkEnd w:id="27"/>
      <w:del w:id="28" w:author="Bridgette" w:date="2013-09-10T11:06:00Z">
        <w:r w:rsidRPr="004C7339" w:rsidDel="00452F49">
          <w:rPr>
            <w:rFonts w:ascii="Times New Roman" w:hAnsi="Times New Roman" w:cs="Times New Roman"/>
            <w:sz w:val="24"/>
            <w:szCs w:val="24"/>
          </w:rPr>
          <w:delText>+</w:delText>
        </w:r>
      </w:del>
      <w:r w:rsidRPr="004C7339">
        <w:rPr>
          <w:rFonts w:ascii="Times New Roman" w:hAnsi="Times New Roman" w:cs="Times New Roman"/>
          <w:sz w:val="24"/>
          <w:szCs w:val="24"/>
        </w:rPr>
        <w:t xml:space="preserve"> algorithm allows the user to specify the number of </w:t>
      </w:r>
      <w:r w:rsidR="007F2E33">
        <w:rPr>
          <w:rFonts w:ascii="Times New Roman" w:hAnsi="Times New Roman" w:cs="Times New Roman"/>
          <w:sz w:val="24"/>
          <w:szCs w:val="24"/>
        </w:rPr>
        <w:t>SC</w:t>
      </w:r>
      <w:r w:rsidRPr="004C7339">
        <w:rPr>
          <w:rFonts w:ascii="Times New Roman" w:hAnsi="Times New Roman" w:cs="Times New Roman"/>
          <w:sz w:val="24"/>
          <w:szCs w:val="24"/>
        </w:rPr>
        <w:t>MDP’s to be produced by the algorithm.  It uses compression on the behavior strings, removing behaviors that are repeated in sequence in order to create the most compact version of the workflow.  It then creates a dummy workflow and uses edit distance</w:t>
      </w:r>
      <w:r w:rsidR="004B3AB1" w:rsidRPr="004C7339">
        <w:rPr>
          <w:rFonts w:ascii="Times New Roman" w:hAnsi="Times New Roman" w:cs="Times New Roman"/>
          <w:sz w:val="24"/>
          <w:szCs w:val="24"/>
        </w:rPr>
        <w:t xml:space="preserve"> (Liu et al., 2007)</w:t>
      </w:r>
      <w:r w:rsidRPr="004C7339">
        <w:rPr>
          <w:rFonts w:ascii="Times New Roman" w:hAnsi="Times New Roman" w:cs="Times New Roman"/>
          <w:sz w:val="24"/>
          <w:szCs w:val="24"/>
        </w:rPr>
        <w:t xml:space="preserve"> </w:t>
      </w:r>
      <w:r w:rsidR="002F38A8" w:rsidRPr="004C7339">
        <w:rPr>
          <w:rFonts w:ascii="Times New Roman" w:hAnsi="Times New Roman" w:cs="Times New Roman"/>
          <w:sz w:val="24"/>
          <w:szCs w:val="24"/>
        </w:rPr>
        <w:t>with</w:t>
      </w:r>
      <w:r w:rsidRPr="004C7339">
        <w:rPr>
          <w:rFonts w:ascii="Times New Roman" w:hAnsi="Times New Roman" w:cs="Times New Roman"/>
          <w:sz w:val="24"/>
          <w:szCs w:val="24"/>
        </w:rPr>
        <w:t xml:space="preserve"> the k-nearest neighbor method</w:t>
      </w:r>
      <w:r w:rsidR="002F38A8" w:rsidRPr="004C7339">
        <w:rPr>
          <w:rFonts w:ascii="Times New Roman" w:hAnsi="Times New Roman" w:cs="Times New Roman"/>
          <w:sz w:val="24"/>
          <w:szCs w:val="24"/>
        </w:rPr>
        <w:t xml:space="preserve"> in order to cluster the behavior sequences.  Each cluster is then processed as a separate </w:t>
      </w:r>
      <w:r w:rsidR="007F2E33">
        <w:rPr>
          <w:rFonts w:ascii="Times New Roman" w:hAnsi="Times New Roman" w:cs="Times New Roman"/>
          <w:sz w:val="24"/>
          <w:szCs w:val="24"/>
        </w:rPr>
        <w:t>SC</w:t>
      </w:r>
      <w:r w:rsidR="002F38A8" w:rsidRPr="004C7339">
        <w:rPr>
          <w:rFonts w:ascii="Times New Roman" w:hAnsi="Times New Roman" w:cs="Times New Roman"/>
          <w:sz w:val="24"/>
          <w:szCs w:val="24"/>
        </w:rPr>
        <w:t>MDP.</w:t>
      </w:r>
    </w:p>
    <w:p w14:paraId="0F23F8D8" w14:textId="77777777" w:rsidR="00795CBF" w:rsidRDefault="00795CBF" w:rsidP="00841FF6">
      <w:pPr>
        <w:pStyle w:val="NoSpacing"/>
        <w:spacing w:line="480" w:lineRule="auto"/>
        <w:ind w:firstLine="720"/>
        <w:rPr>
          <w:rFonts w:ascii="Times New Roman" w:hAnsi="Times New Roman" w:cs="Times New Roman"/>
          <w:sz w:val="24"/>
          <w:szCs w:val="24"/>
        </w:rPr>
      </w:pPr>
    </w:p>
    <w:p w14:paraId="0D2A3303" w14:textId="4580D6A1" w:rsidR="00DF62CE" w:rsidRDefault="00DF62CE" w:rsidP="00DF62CE">
      <w:pPr>
        <w:pStyle w:val="subheading"/>
      </w:pPr>
      <w:r>
        <w:t>Test Phase One:</w:t>
      </w:r>
    </w:p>
    <w:p w14:paraId="11730542" w14:textId="10E197A4" w:rsidR="00A30ADF" w:rsidRDefault="00DF62CE"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series of </w:t>
      </w:r>
      <w:r w:rsidR="00A30ADF">
        <w:rPr>
          <w:rFonts w:ascii="Times New Roman" w:hAnsi="Times New Roman" w:cs="Times New Roman"/>
          <w:sz w:val="24"/>
          <w:szCs w:val="24"/>
        </w:rPr>
        <w:t xml:space="preserve">approximately 100 </w:t>
      </w:r>
      <w:r>
        <w:rPr>
          <w:rFonts w:ascii="Times New Roman" w:hAnsi="Times New Roman" w:cs="Times New Roman"/>
          <w:sz w:val="24"/>
          <w:szCs w:val="24"/>
        </w:rPr>
        <w:t xml:space="preserve">random finite strings of characters </w:t>
      </w:r>
      <w:r w:rsidR="00A30ADF">
        <w:rPr>
          <w:rFonts w:ascii="Times New Roman" w:hAnsi="Times New Roman" w:cs="Times New Roman"/>
          <w:sz w:val="24"/>
          <w:szCs w:val="24"/>
        </w:rPr>
        <w:t xml:space="preserve">from 5 to 15 characters in length </w:t>
      </w:r>
      <w:r>
        <w:rPr>
          <w:rFonts w:ascii="Times New Roman" w:hAnsi="Times New Roman" w:cs="Times New Roman"/>
          <w:sz w:val="24"/>
          <w:szCs w:val="24"/>
        </w:rPr>
        <w:t>will be generated and saved as a text file</w:t>
      </w:r>
      <w:r w:rsidR="00A30ADF">
        <w:rPr>
          <w:rFonts w:ascii="Times New Roman" w:hAnsi="Times New Roman" w:cs="Times New Roman"/>
          <w:sz w:val="24"/>
          <w:szCs w:val="24"/>
        </w:rPr>
        <w:t>, as shown in Figure 5 below</w:t>
      </w:r>
      <w:r>
        <w:rPr>
          <w:rFonts w:ascii="Times New Roman" w:hAnsi="Times New Roman" w:cs="Times New Roman"/>
          <w:sz w:val="24"/>
          <w:szCs w:val="24"/>
        </w:rPr>
        <w:t>.</w:t>
      </w:r>
    </w:p>
    <w:p w14:paraId="398327C0" w14:textId="02C58771" w:rsidR="00A30ADF" w:rsidRDefault="00A30ADF" w:rsidP="00E15E86">
      <w:pPr>
        <w:pStyle w:val="NoSpacing"/>
        <w:ind w:firstLine="720"/>
        <w:jc w:val="center"/>
        <w:rPr>
          <w:rFonts w:ascii="Times New Roman" w:hAnsi="Times New Roman" w:cs="Times New Roman"/>
          <w:sz w:val="24"/>
          <w:szCs w:val="24"/>
        </w:rPr>
      </w:pPr>
      <w:r w:rsidRPr="00A30ADF">
        <w:rPr>
          <w:rFonts w:ascii="Times New Roman" w:hAnsi="Times New Roman" w:cs="Times New Roman"/>
          <w:noProof/>
          <w:sz w:val="24"/>
          <w:szCs w:val="24"/>
        </w:rPr>
        <mc:AlternateContent>
          <mc:Choice Requires="wps">
            <w:drawing>
              <wp:inline distT="0" distB="0" distL="0" distR="0" wp14:anchorId="211EDE4C" wp14:editId="3842DEBB">
                <wp:extent cx="2374265" cy="1403985"/>
                <wp:effectExtent l="0" t="0" r="26035"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215861BB" w14:textId="77777777" w:rsidR="00A30ADF" w:rsidRDefault="00A30ADF" w:rsidP="00E15E86">
                            <w:pPr>
                              <w:spacing w:after="0" w:line="240" w:lineRule="auto"/>
                            </w:pPr>
                            <w:proofErr w:type="spellStart"/>
                            <w:proofErr w:type="gramStart"/>
                            <w:r>
                              <w:t>f,</w:t>
                            </w:r>
                            <w:proofErr w:type="gramEnd"/>
                            <w:r>
                              <w:t>a,c,c,b,b</w:t>
                            </w:r>
                            <w:proofErr w:type="spellEnd"/>
                          </w:p>
                          <w:p w14:paraId="56AA19C6" w14:textId="77777777" w:rsidR="00A30ADF" w:rsidRDefault="00A30ADF" w:rsidP="00E15E86">
                            <w:pPr>
                              <w:spacing w:after="0" w:line="240" w:lineRule="auto"/>
                            </w:pPr>
                            <w:proofErr w:type="spellStart"/>
                            <w:r>
                              <w:t>a,a,d,d,e,b,a,f,a,a,c,b</w:t>
                            </w:r>
                            <w:proofErr w:type="spellEnd"/>
                          </w:p>
                          <w:p w14:paraId="56ABAEC6" w14:textId="77777777" w:rsidR="00A30ADF" w:rsidRDefault="00A30ADF" w:rsidP="00E15E86">
                            <w:pPr>
                              <w:spacing w:after="0" w:line="240" w:lineRule="auto"/>
                            </w:pPr>
                            <w:proofErr w:type="spellStart"/>
                            <w:r>
                              <w:t>c,b,f,b,f,f,b,d,a,c</w:t>
                            </w:r>
                            <w:proofErr w:type="spellEnd"/>
                          </w:p>
                          <w:p w14:paraId="135CC6B6" w14:textId="77777777" w:rsidR="00A30ADF" w:rsidRDefault="00A30ADF" w:rsidP="00E15E86">
                            <w:pPr>
                              <w:spacing w:after="0" w:line="240" w:lineRule="auto"/>
                            </w:pPr>
                            <w:proofErr w:type="spellStart"/>
                            <w:r>
                              <w:t>e,a,a,b,d,b,a,c,d,a,b,d,b</w:t>
                            </w:r>
                            <w:proofErr w:type="spellEnd"/>
                          </w:p>
                          <w:p w14:paraId="693FF35B" w14:textId="77777777" w:rsidR="00A30ADF" w:rsidRDefault="00A30ADF" w:rsidP="00E15E86">
                            <w:pPr>
                              <w:spacing w:after="0" w:line="240" w:lineRule="auto"/>
                            </w:pPr>
                            <w:proofErr w:type="spellStart"/>
                            <w:proofErr w:type="gramStart"/>
                            <w:r>
                              <w:t>b,</w:t>
                            </w:r>
                            <w:proofErr w:type="gramEnd"/>
                            <w:r>
                              <w:t>a,f,a,e,a,a,e,b</w:t>
                            </w:r>
                            <w:proofErr w:type="spellEnd"/>
                          </w:p>
                          <w:p w14:paraId="5567CF96" w14:textId="77777777" w:rsidR="00A30ADF" w:rsidRDefault="00A30ADF" w:rsidP="00E15E86">
                            <w:pPr>
                              <w:spacing w:after="0" w:line="240" w:lineRule="auto"/>
                            </w:pPr>
                            <w:proofErr w:type="spellStart"/>
                            <w:proofErr w:type="gramStart"/>
                            <w:r>
                              <w:t>e,</w:t>
                            </w:r>
                            <w:proofErr w:type="gramEnd"/>
                            <w:r>
                              <w:t>b,e,c,b,f,a</w:t>
                            </w:r>
                            <w:proofErr w:type="spellEnd"/>
                          </w:p>
                          <w:p w14:paraId="0A938C0E" w14:textId="77777777" w:rsidR="00A30ADF" w:rsidRDefault="00A30ADF" w:rsidP="00E15E86">
                            <w:pPr>
                              <w:spacing w:after="0" w:line="240" w:lineRule="auto"/>
                            </w:pPr>
                            <w:proofErr w:type="spellStart"/>
                            <w:r>
                              <w:t>c,e,e,d,e,e,d,f,a,b,d,e,c,a,c</w:t>
                            </w:r>
                            <w:proofErr w:type="spellEnd"/>
                          </w:p>
                          <w:p w14:paraId="5970B167" w14:textId="77777777" w:rsidR="00A30ADF" w:rsidRDefault="00A30ADF" w:rsidP="00E15E86">
                            <w:pPr>
                              <w:spacing w:after="0" w:line="240" w:lineRule="auto"/>
                            </w:pPr>
                            <w:proofErr w:type="spellStart"/>
                            <w:proofErr w:type="gramStart"/>
                            <w:r>
                              <w:t>c,</w:t>
                            </w:r>
                            <w:proofErr w:type="gramEnd"/>
                            <w:r>
                              <w:t>d,e,a,f,c,c,a</w:t>
                            </w:r>
                            <w:proofErr w:type="spellEnd"/>
                          </w:p>
                          <w:p w14:paraId="53529EB9" w14:textId="77777777" w:rsidR="00A30ADF" w:rsidRDefault="00A30ADF" w:rsidP="00E15E86">
                            <w:pPr>
                              <w:spacing w:after="0" w:line="240" w:lineRule="auto"/>
                            </w:pPr>
                            <w:proofErr w:type="spellStart"/>
                            <w:r>
                              <w:t>e,b,e,c,d,e,b,b,f,d</w:t>
                            </w:r>
                            <w:proofErr w:type="spellEnd"/>
                          </w:p>
                          <w:p w14:paraId="23A00509" w14:textId="77777777" w:rsidR="00A30ADF" w:rsidRDefault="00A30ADF" w:rsidP="00E15E86">
                            <w:pPr>
                              <w:spacing w:after="0" w:line="240" w:lineRule="auto"/>
                            </w:pPr>
                            <w:proofErr w:type="spellStart"/>
                            <w:proofErr w:type="gramStart"/>
                            <w:r>
                              <w:t>b,</w:t>
                            </w:r>
                            <w:proofErr w:type="gramEnd"/>
                            <w:r>
                              <w:t>d,f,f,c,f,e</w:t>
                            </w:r>
                            <w:proofErr w:type="spellEnd"/>
                          </w:p>
                          <w:p w14:paraId="4CEDFE57" w14:textId="77777777" w:rsidR="00A30ADF" w:rsidRDefault="00A30ADF" w:rsidP="00E15E86">
                            <w:pPr>
                              <w:spacing w:after="0" w:line="240" w:lineRule="auto"/>
                            </w:pPr>
                            <w:proofErr w:type="spellStart"/>
                            <w:r>
                              <w:t>d,e,c,d,f,f,a,a,e,c,d,f,e,e,a</w:t>
                            </w:r>
                            <w:proofErr w:type="spellEnd"/>
                          </w:p>
                          <w:p w14:paraId="614321CD" w14:textId="77777777" w:rsidR="00A30ADF" w:rsidRDefault="00A30ADF" w:rsidP="00E15E86">
                            <w:pPr>
                              <w:spacing w:after="0" w:line="240" w:lineRule="auto"/>
                            </w:pPr>
                            <w:proofErr w:type="spellStart"/>
                            <w:proofErr w:type="gramStart"/>
                            <w:r>
                              <w:t>f,</w:t>
                            </w:r>
                            <w:proofErr w:type="gramEnd"/>
                            <w:r>
                              <w:t>a,f,c,b,f,e,d,d</w:t>
                            </w:r>
                            <w:proofErr w:type="spellEnd"/>
                          </w:p>
                          <w:p w14:paraId="67749946" w14:textId="77777777" w:rsidR="00A30ADF" w:rsidRDefault="00A30ADF" w:rsidP="00E15E86">
                            <w:pPr>
                              <w:spacing w:after="0" w:line="240" w:lineRule="auto"/>
                            </w:pPr>
                            <w:proofErr w:type="spellStart"/>
                            <w:r>
                              <w:t>b,e,c,f,d,d,a,c,f,c,e,c</w:t>
                            </w:r>
                            <w:proofErr w:type="spellEnd"/>
                          </w:p>
                          <w:p w14:paraId="47832E10" w14:textId="7F291088" w:rsidR="00A30ADF" w:rsidRDefault="00A30ADF" w:rsidP="00E15E86">
                            <w:pPr>
                              <w:spacing w:after="0" w:line="240" w:lineRule="auto"/>
                            </w:pPr>
                            <w:proofErr w:type="spellStart"/>
                            <w:proofErr w:type="gramStart"/>
                            <w:r>
                              <w:t>d,</w:t>
                            </w:r>
                            <w:proofErr w:type="gramEnd"/>
                            <w:r>
                              <w:t>d,f,c,e</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">
                <v:textbox style="mso-fit-shape-to-text:t">
                  <w:txbxContent>
                    <w:p w14:paraId="215861BB" w14:textId="77777777" w:rsidR="00A30ADF" w:rsidRDefault="00A30ADF" w:rsidP="00E15E86">
                      <w:pPr>
                        <w:spacing w:after="0" w:line="240" w:lineRule="auto"/>
                      </w:pPr>
                      <w:r>
                        <w:t>f,a,c,c,b,b</w:t>
                      </w:r>
                    </w:p>
                    <w:p w14:paraId="56AA19C6" w14:textId="77777777" w:rsidR="00A30ADF" w:rsidRDefault="00A30ADF" w:rsidP="00E15E86">
                      <w:pPr>
                        <w:spacing w:after="0" w:line="240" w:lineRule="auto"/>
                      </w:pPr>
                      <w:r>
                        <w:t>a,a,d,d,e,b,a,f,a,a,c,b</w:t>
                      </w:r>
                    </w:p>
                    <w:p w14:paraId="56ABAEC6" w14:textId="77777777" w:rsidR="00A30ADF" w:rsidRDefault="00A30ADF" w:rsidP="00E15E86">
                      <w:pPr>
                        <w:spacing w:after="0" w:line="240" w:lineRule="auto"/>
                      </w:pPr>
                      <w:r>
                        <w:t>c,b,f,b,f,f,b,d,a,c</w:t>
                      </w:r>
                    </w:p>
                    <w:p w14:paraId="135CC6B6" w14:textId="77777777" w:rsidR="00A30ADF" w:rsidRDefault="00A30ADF" w:rsidP="00E15E86">
                      <w:pPr>
                        <w:spacing w:after="0" w:line="240" w:lineRule="auto"/>
                      </w:pPr>
                      <w:r>
                        <w:t>e,a,a,b,d,b,a,c,d,a,b,d,b</w:t>
                      </w:r>
                    </w:p>
                    <w:p w14:paraId="693FF35B" w14:textId="77777777" w:rsidR="00A30ADF" w:rsidRDefault="00A30ADF" w:rsidP="00E15E86">
                      <w:pPr>
                        <w:spacing w:after="0" w:line="240" w:lineRule="auto"/>
                      </w:pPr>
                      <w:r>
                        <w:t>b,a,f,a,e,a,a,e,b</w:t>
                      </w:r>
                    </w:p>
                    <w:p w14:paraId="5567CF96" w14:textId="77777777" w:rsidR="00A30ADF" w:rsidRDefault="00A30ADF" w:rsidP="00E15E86">
                      <w:pPr>
                        <w:spacing w:after="0" w:line="240" w:lineRule="auto"/>
                      </w:pPr>
                      <w:r>
                        <w:t>e,b,e,c,b,f,a</w:t>
                      </w:r>
                    </w:p>
                    <w:p w14:paraId="0A938C0E" w14:textId="77777777" w:rsidR="00A30ADF" w:rsidRDefault="00A30ADF" w:rsidP="00E15E86">
                      <w:pPr>
                        <w:spacing w:after="0" w:line="240" w:lineRule="auto"/>
                      </w:pPr>
                      <w:r>
                        <w:t>c,e,e,d,e,e,d,f,a,b,d,e,c,a,c</w:t>
                      </w:r>
                    </w:p>
                    <w:p w14:paraId="5970B167" w14:textId="77777777" w:rsidR="00A30ADF" w:rsidRDefault="00A30ADF" w:rsidP="00E15E86">
                      <w:pPr>
                        <w:spacing w:after="0" w:line="240" w:lineRule="auto"/>
                      </w:pPr>
                      <w:r>
                        <w:t>c,d,e,a,f,c,c,a</w:t>
                      </w:r>
                    </w:p>
                    <w:p w14:paraId="53529EB9" w14:textId="77777777" w:rsidR="00A30ADF" w:rsidRDefault="00A30ADF" w:rsidP="00E15E86">
                      <w:pPr>
                        <w:spacing w:after="0" w:line="240" w:lineRule="auto"/>
                      </w:pPr>
                      <w:r>
                        <w:t>e,b,e,c,d,e,b,b,f,d</w:t>
                      </w:r>
                    </w:p>
                    <w:p w14:paraId="23A00509" w14:textId="77777777" w:rsidR="00A30ADF" w:rsidRDefault="00A30ADF" w:rsidP="00E15E86">
                      <w:pPr>
                        <w:spacing w:after="0" w:line="240" w:lineRule="auto"/>
                      </w:pPr>
                      <w:r>
                        <w:t>b,d,f,f,c,f,e</w:t>
                      </w:r>
                    </w:p>
                    <w:p w14:paraId="4CEDFE57" w14:textId="77777777" w:rsidR="00A30ADF" w:rsidRDefault="00A30ADF" w:rsidP="00E15E86">
                      <w:pPr>
                        <w:spacing w:after="0" w:line="240" w:lineRule="auto"/>
                      </w:pPr>
                      <w:r>
                        <w:t>d,e,c,d,f,f,a,a,e,c,d,f,e,e,a</w:t>
                      </w:r>
                    </w:p>
                    <w:p w14:paraId="614321CD" w14:textId="77777777" w:rsidR="00A30ADF" w:rsidRDefault="00A30ADF" w:rsidP="00E15E86">
                      <w:pPr>
                        <w:spacing w:after="0" w:line="240" w:lineRule="auto"/>
                      </w:pPr>
                      <w:r>
                        <w:t>f,a,f,c,b,f,e,d,d</w:t>
                      </w:r>
                    </w:p>
                    <w:p w14:paraId="67749946" w14:textId="77777777" w:rsidR="00A30ADF" w:rsidRDefault="00A30ADF" w:rsidP="00E15E86">
                      <w:pPr>
                        <w:spacing w:after="0" w:line="240" w:lineRule="auto"/>
                      </w:pPr>
                      <w:r>
                        <w:t>b,e,c,f,d,d,a,c,f,c,e,c</w:t>
                      </w:r>
                    </w:p>
                    <w:p w14:paraId="47832E10" w14:textId="7F291088" w:rsidR="00A30ADF" w:rsidRDefault="00A30ADF" w:rsidP="00E15E86">
                      <w:pPr>
                        <w:spacing w:after="0" w:line="240" w:lineRule="auto"/>
                      </w:pPr>
                      <w:r>
                        <w:t>d,d,f,c,e</w:t>
                      </w:r>
                    </w:p>
                  </w:txbxContent>
                </v:textbox>
                <w10:anchorlock/>
              </v:shape>
            </w:pict>
          </mc:Fallback>
        </mc:AlternateContent>
      </w:r>
    </w:p>
    <w:p w14:paraId="78676C98" w14:textId="3D2EC813" w:rsidR="00E15E86" w:rsidRPr="00E15E86" w:rsidRDefault="00E15E86" w:rsidP="00E15E86">
      <w:pPr>
        <w:pStyle w:val="NoSpacing"/>
        <w:spacing w:line="480" w:lineRule="auto"/>
        <w:ind w:firstLine="720"/>
        <w:jc w:val="center"/>
        <w:rPr>
          <w:rFonts w:cs="Times New Roman"/>
          <w:b/>
          <w:sz w:val="18"/>
          <w:szCs w:val="18"/>
        </w:rPr>
      </w:pPr>
      <w:r w:rsidRPr="00E15E86">
        <w:rPr>
          <w:rFonts w:cs="Times New Roman"/>
          <w:b/>
          <w:sz w:val="18"/>
          <w:szCs w:val="18"/>
        </w:rPr>
        <w:t>Figure 5: Randomly generated character strings for Test One</w:t>
      </w:r>
    </w:p>
    <w:p w14:paraId="7AB6AA5A" w14:textId="72FEAC28" w:rsidR="00DF62CE" w:rsidRDefault="00A30ADF"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characters will be used to represent observed behaviors.  </w:t>
      </w:r>
      <w:r w:rsidR="00DF62CE">
        <w:rPr>
          <w:rFonts w:ascii="Times New Roman" w:hAnsi="Times New Roman" w:cs="Times New Roman"/>
          <w:sz w:val="24"/>
          <w:szCs w:val="24"/>
        </w:rPr>
        <w:t xml:space="preserve">The MAGIC algorithm will then be used to create an SCMDP from this text file.  The resulting </w:t>
      </w:r>
      <w:r w:rsidR="00DF62CE">
        <w:rPr>
          <w:rFonts w:ascii="Times New Roman" w:hAnsi="Times New Roman" w:cs="Times New Roman"/>
          <w:sz w:val="24"/>
          <w:szCs w:val="24"/>
        </w:rPr>
        <w:lastRenderedPageBreak/>
        <w:t>SCMDP will be checked against the initial strings of characters to see if they can be reproduced</w:t>
      </w:r>
      <w:r w:rsidR="00E15E86">
        <w:rPr>
          <w:rFonts w:ascii="Times New Roman" w:hAnsi="Times New Roman" w:cs="Times New Roman"/>
          <w:sz w:val="24"/>
          <w:szCs w:val="24"/>
        </w:rPr>
        <w:t xml:space="preserve"> using that SCMDP</w:t>
      </w:r>
      <w:r w:rsidR="00DF62CE">
        <w:rPr>
          <w:rFonts w:ascii="Times New Roman" w:hAnsi="Times New Roman" w:cs="Times New Roman"/>
          <w:sz w:val="24"/>
          <w:szCs w:val="24"/>
        </w:rPr>
        <w:t>.  The number of strings that can be reproduced will be divided by the total number of strings to give a reliability percentage for the model.</w:t>
      </w:r>
    </w:p>
    <w:p w14:paraId="720E1EA1" w14:textId="77777777" w:rsidR="00795CBF" w:rsidRDefault="00795CBF" w:rsidP="004C4D34">
      <w:pPr>
        <w:pStyle w:val="NoSpacing"/>
        <w:spacing w:line="480" w:lineRule="auto"/>
        <w:ind w:firstLine="720"/>
        <w:rPr>
          <w:rFonts w:ascii="Times New Roman" w:hAnsi="Times New Roman" w:cs="Times New Roman"/>
          <w:sz w:val="24"/>
          <w:szCs w:val="24"/>
        </w:rPr>
      </w:pPr>
    </w:p>
    <w:p w14:paraId="4AA86D18" w14:textId="2EA3C253" w:rsidR="00DF62CE" w:rsidRDefault="00DF62CE" w:rsidP="00DF62CE">
      <w:pPr>
        <w:pStyle w:val="subheading"/>
      </w:pPr>
      <w:r>
        <w:t xml:space="preserve">Test </w:t>
      </w:r>
      <w:proofErr w:type="gramStart"/>
      <w:r>
        <w:t>Phase</w:t>
      </w:r>
      <w:proofErr w:type="gramEnd"/>
      <w:r>
        <w:t xml:space="preserve"> </w:t>
      </w:r>
      <w:commentRangeStart w:id="29"/>
      <w:r>
        <w:t>Two</w:t>
      </w:r>
      <w:commentRangeEnd w:id="29"/>
      <w:r w:rsidR="00BE5CF5">
        <w:rPr>
          <w:rStyle w:val="CommentReference"/>
          <w:rFonts w:asciiTheme="minorHAnsi" w:hAnsiTheme="minorHAnsi" w:cstheme="minorBidi"/>
          <w:smallCaps w:val="0"/>
        </w:rPr>
        <w:commentReference w:id="29"/>
      </w:r>
      <w:r>
        <w:t>:</w:t>
      </w:r>
    </w:p>
    <w:p w14:paraId="22407010" w14:textId="148C1232" w:rsidR="0036615A" w:rsidRDefault="00DF62CE" w:rsidP="0036615A">
      <w:pPr>
        <w:pStyle w:val="subheading"/>
      </w:pPr>
      <w:r>
        <w:rPr>
          <w:sz w:val="24"/>
          <w:szCs w:val="24"/>
        </w:rPr>
        <w:tab/>
      </w:r>
      <w:r>
        <w:t>Simulation One: Nursing Administration</w:t>
      </w:r>
    </w:p>
    <w:p w14:paraId="5CA2CF0B" w14:textId="770CE2A9" w:rsidR="0036615A" w:rsidRPr="004C7339" w:rsidRDefault="0036615A" w:rsidP="004C7339">
      <w:pPr>
        <w:pStyle w:val="NoSpacing"/>
        <w:spacing w:line="480" w:lineRule="auto"/>
        <w:rPr>
          <w:sz w:val="24"/>
          <w:szCs w:val="24"/>
        </w:rPr>
      </w:pPr>
      <w:r>
        <w:tab/>
      </w:r>
      <w:r w:rsidR="002C03BF">
        <w:rPr>
          <w:rFonts w:ascii="Times New Roman" w:hAnsi="Times New Roman" w:cs="Times New Roman"/>
          <w:sz w:val="24"/>
          <w:szCs w:val="24"/>
        </w:rPr>
        <w:t xml:space="preserve">The nursing administration simulation </w:t>
      </w:r>
      <w:r w:rsidR="00E734F0">
        <w:rPr>
          <w:rFonts w:ascii="Times New Roman" w:hAnsi="Times New Roman" w:cs="Times New Roman"/>
          <w:sz w:val="24"/>
          <w:szCs w:val="24"/>
        </w:rPr>
        <w:t>focuses</w:t>
      </w:r>
      <w:r w:rsidR="002C03BF">
        <w:rPr>
          <w:rFonts w:ascii="Times New Roman" w:hAnsi="Times New Roman" w:cs="Times New Roman"/>
          <w:sz w:val="24"/>
          <w:szCs w:val="24"/>
        </w:rPr>
        <w:t xml:space="preserve"> on nursing behavior in a hospital setting.  Data is obtained by the observation of nurses during their rounds.  The simulation is a 3D version of an actual hospital floor, built using the hospital’s floor map.  Each room contains only one patient.  The patient has an attached script with variables for the number of medications that the patient requires, whether or not the patient requires special</w:t>
      </w:r>
      <w:r w:rsidR="00DD11A4">
        <w:rPr>
          <w:rFonts w:ascii="Times New Roman" w:hAnsi="Times New Roman" w:cs="Times New Roman"/>
          <w:sz w:val="24"/>
          <w:szCs w:val="24"/>
        </w:rPr>
        <w:t xml:space="preserve"> medications, and whether or not the patient requires some other type of care.  The nurse agent </w:t>
      </w:r>
      <w:r w:rsidR="00731CDA">
        <w:rPr>
          <w:rFonts w:ascii="Times New Roman" w:hAnsi="Times New Roman" w:cs="Times New Roman"/>
          <w:sz w:val="24"/>
          <w:szCs w:val="24"/>
        </w:rPr>
        <w:t>uses an SCMDP logic controller to determine the most appropriate beha</w:t>
      </w:r>
      <w:r w:rsidR="002E06BE">
        <w:rPr>
          <w:rFonts w:ascii="Times New Roman" w:hAnsi="Times New Roman" w:cs="Times New Roman"/>
          <w:sz w:val="24"/>
          <w:szCs w:val="24"/>
        </w:rPr>
        <w:t>vior given the available data.</w:t>
      </w:r>
    </w:p>
    <w:p w14:paraId="620B9CA3" w14:textId="4642404B" w:rsidR="00DF62CE" w:rsidRDefault="00DF62CE" w:rsidP="00DF62CE">
      <w:pPr>
        <w:pStyle w:val="subheading"/>
      </w:pPr>
      <w:r>
        <w:tab/>
        <w:t>Simulation Two: Canine Social Interaction</w:t>
      </w:r>
    </w:p>
    <w:p w14:paraId="7F459596" w14:textId="20926E13" w:rsidR="005204C7" w:rsidRDefault="005204C7" w:rsidP="004C7339">
      <w:pPr>
        <w:spacing w:line="480" w:lineRule="auto"/>
      </w:pPr>
      <w:r>
        <w:tab/>
      </w:r>
      <w:r>
        <w:rPr>
          <w:rFonts w:ascii="Times New Roman" w:hAnsi="Times New Roman" w:cs="Times New Roman"/>
          <w:sz w:val="24"/>
          <w:szCs w:val="24"/>
        </w:rPr>
        <w:t>The canine social interaction simulation will focus on interaction between domestic dogs in a dog park setting.  Data will be obtained from observations made by animal behavioral scientists.  The</w:t>
      </w:r>
      <w:r w:rsidR="009B2722">
        <w:rPr>
          <w:rFonts w:ascii="Times New Roman" w:hAnsi="Times New Roman" w:cs="Times New Roman"/>
          <w:sz w:val="24"/>
          <w:szCs w:val="24"/>
        </w:rPr>
        <w:t>se observations will be analyzed using the Multi-MAGIC algorithm to create different styles of canine behavior.  The resulting canine agent interaction will then be observed and tested for believability.</w:t>
      </w:r>
    </w:p>
    <w:p w14:paraId="2687E3FE" w14:textId="5CEF62A3" w:rsidR="00DF62CE" w:rsidRDefault="00DF62CE" w:rsidP="00DF62CE">
      <w:pPr>
        <w:pStyle w:val="subheading"/>
      </w:pPr>
      <w:r>
        <w:lastRenderedPageBreak/>
        <w:tab/>
        <w:t>Simulation Th</w:t>
      </w:r>
      <w:r w:rsidR="008613F6">
        <w:t>ree: Gamer Behavior</w:t>
      </w:r>
    </w:p>
    <w:p w14:paraId="720D95FB" w14:textId="60163C01" w:rsidR="0006608F" w:rsidRDefault="005065D4" w:rsidP="004C7339">
      <w:pPr>
        <w:spacing w:line="480" w:lineRule="auto"/>
        <w:rPr>
          <w:rFonts w:ascii="Times New Roman" w:hAnsi="Times New Roman" w:cs="Times New Roman"/>
          <w:smallCaps/>
          <w:sz w:val="28"/>
          <w:szCs w:val="28"/>
        </w:rPr>
      </w:pPr>
      <w:r>
        <w:rPr>
          <w:rFonts w:ascii="Times New Roman" w:hAnsi="Times New Roman" w:cs="Times New Roman"/>
          <w:smallCaps/>
          <w:sz w:val="28"/>
          <w:szCs w:val="28"/>
        </w:rPr>
        <w:tab/>
      </w:r>
      <w:r>
        <w:rPr>
          <w:rFonts w:ascii="Times New Roman" w:hAnsi="Times New Roman" w:cs="Times New Roman"/>
          <w:sz w:val="24"/>
          <w:szCs w:val="24"/>
        </w:rPr>
        <w:t>A simple shooter-style game will be created where all player actions are logged in a text file.  A group of approximately 10 people will play the game, and their actions will be analyzed using the MAGIC algorithm.  The resulting SCMDP will be used to create a bot</w:t>
      </w:r>
      <w:r w:rsidR="00CB31B2">
        <w:rPr>
          <w:rFonts w:ascii="Times New Roman" w:hAnsi="Times New Roman" w:cs="Times New Roman"/>
          <w:sz w:val="24"/>
          <w:szCs w:val="24"/>
        </w:rPr>
        <w:t xml:space="preserve"> that will imitate the play </w:t>
      </w:r>
      <w:r w:rsidR="00D67896">
        <w:rPr>
          <w:rFonts w:ascii="Times New Roman" w:hAnsi="Times New Roman" w:cs="Times New Roman"/>
          <w:sz w:val="24"/>
          <w:szCs w:val="24"/>
        </w:rPr>
        <w:t xml:space="preserve">style </w:t>
      </w:r>
      <w:r w:rsidR="00CB31B2">
        <w:rPr>
          <w:rFonts w:ascii="Times New Roman" w:hAnsi="Times New Roman" w:cs="Times New Roman"/>
          <w:sz w:val="24"/>
          <w:szCs w:val="24"/>
        </w:rPr>
        <w:t xml:space="preserve">of the human players.  The human and bot games will both be recorded, and a different group of approximately 10 people will be asked to determine which </w:t>
      </w:r>
      <w:proofErr w:type="gramStart"/>
      <w:r w:rsidR="00CB31B2">
        <w:rPr>
          <w:rFonts w:ascii="Times New Roman" w:hAnsi="Times New Roman" w:cs="Times New Roman"/>
          <w:sz w:val="24"/>
          <w:szCs w:val="24"/>
        </w:rPr>
        <w:t>is the player</w:t>
      </w:r>
      <w:proofErr w:type="gramEnd"/>
      <w:r w:rsidR="00CB31B2">
        <w:rPr>
          <w:rFonts w:ascii="Times New Roman" w:hAnsi="Times New Roman" w:cs="Times New Roman"/>
          <w:sz w:val="24"/>
          <w:szCs w:val="24"/>
        </w:rPr>
        <w:t xml:space="preserve"> and which is the bot.</w:t>
      </w:r>
      <w:r>
        <w:rPr>
          <w:rFonts w:ascii="Times New Roman" w:hAnsi="Times New Roman" w:cs="Times New Roman"/>
          <w:smallCaps/>
          <w:sz w:val="28"/>
          <w:szCs w:val="28"/>
        </w:rPr>
        <w:t xml:space="preserve"> </w:t>
      </w:r>
      <w:r w:rsidR="0006608F">
        <w:rPr>
          <w:rFonts w:ascii="Times New Roman" w:hAnsi="Times New Roman" w:cs="Times New Roman"/>
          <w:smallCaps/>
          <w:sz w:val="28"/>
          <w:szCs w:val="28"/>
        </w:rPr>
        <w:br w:type="page"/>
      </w:r>
    </w:p>
    <w:p w14:paraId="0E3FB493" w14:textId="77777777" w:rsidR="00841FF6" w:rsidRDefault="0006608F" w:rsidP="0006608F">
      <w:pPr>
        <w:pStyle w:val="NoSpacing"/>
        <w:spacing w:line="480" w:lineRule="auto"/>
        <w:jc w:val="center"/>
        <w:rPr>
          <w:rFonts w:ascii="Times New Roman" w:hAnsi="Times New Roman" w:cs="Times New Roman"/>
          <w:smallCaps/>
          <w:sz w:val="28"/>
          <w:szCs w:val="28"/>
        </w:rPr>
      </w:pPr>
      <w:r>
        <w:rPr>
          <w:rFonts w:ascii="Times New Roman" w:hAnsi="Times New Roman" w:cs="Times New Roman"/>
          <w:smallCaps/>
          <w:sz w:val="28"/>
          <w:szCs w:val="28"/>
        </w:rPr>
        <w:lastRenderedPageBreak/>
        <w:t>APPROXIMATE TIMELINE</w:t>
      </w:r>
    </w:p>
    <w:p w14:paraId="3CFF1E94"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Design MAGIC Algorithm: mostly completed</w:t>
      </w:r>
      <w:r w:rsidR="00D20C19">
        <w:rPr>
          <w:rFonts w:ascii="Times New Roman" w:hAnsi="Times New Roman" w:cs="Times New Roman"/>
          <w:sz w:val="24"/>
          <w:szCs w:val="24"/>
        </w:rPr>
        <w:t xml:space="preserve"> (completion by Dec 2013)</w:t>
      </w:r>
    </w:p>
    <w:p w14:paraId="2244EFEE"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internal validity: partially completed</w:t>
      </w:r>
      <w:r w:rsidR="00D20C19">
        <w:rPr>
          <w:rFonts w:ascii="Times New Roman" w:hAnsi="Times New Roman" w:cs="Times New Roman"/>
          <w:sz w:val="24"/>
          <w:szCs w:val="24"/>
        </w:rPr>
        <w:t xml:space="preserve"> (completion by Dec 2013)</w:t>
      </w:r>
    </w:p>
    <w:p w14:paraId="49B540F9"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r w:rsidR="00841FF6">
        <w:rPr>
          <w:rFonts w:ascii="Times New Roman" w:hAnsi="Times New Roman" w:cs="Times New Roman"/>
          <w:sz w:val="24"/>
          <w:szCs w:val="24"/>
        </w:rPr>
        <w:t xml:space="preserve">MAGIC BAG </w:t>
      </w:r>
      <w:proofErr w:type="spellStart"/>
      <w:r>
        <w:rPr>
          <w:rFonts w:ascii="Times New Roman" w:hAnsi="Times New Roman" w:cs="Times New Roman"/>
          <w:sz w:val="24"/>
          <w:szCs w:val="24"/>
        </w:rPr>
        <w:t>NetLogo</w:t>
      </w:r>
      <w:proofErr w:type="spellEnd"/>
      <w:r>
        <w:rPr>
          <w:rFonts w:ascii="Times New Roman" w:hAnsi="Times New Roman" w:cs="Times New Roman"/>
          <w:sz w:val="24"/>
          <w:szCs w:val="24"/>
        </w:rPr>
        <w:t xml:space="preserve"> tool: partially completed</w:t>
      </w:r>
      <w:r w:rsidR="00D20C19">
        <w:rPr>
          <w:rFonts w:ascii="Times New Roman" w:hAnsi="Times New Roman" w:cs="Times New Roman"/>
          <w:sz w:val="24"/>
          <w:szCs w:val="24"/>
        </w:rPr>
        <w:t xml:space="preserve"> (completion by Dec 2013)</w:t>
      </w:r>
    </w:p>
    <w:p w14:paraId="498A5D2F"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example simulations: one created but not fully implemented</w:t>
      </w:r>
      <w:r w:rsidR="00D20C19">
        <w:rPr>
          <w:rFonts w:ascii="Times New Roman" w:hAnsi="Times New Roman" w:cs="Times New Roman"/>
          <w:sz w:val="24"/>
          <w:szCs w:val="24"/>
        </w:rPr>
        <w:t>, plans for 2 more (completion by May 201</w:t>
      </w:r>
      <w:r w:rsidR="0006608F">
        <w:rPr>
          <w:rFonts w:ascii="Times New Roman" w:hAnsi="Times New Roman" w:cs="Times New Roman"/>
          <w:sz w:val="24"/>
          <w:szCs w:val="24"/>
        </w:rPr>
        <w:t>5</w:t>
      </w:r>
      <w:r w:rsidR="00D20C19">
        <w:rPr>
          <w:rFonts w:ascii="Times New Roman" w:hAnsi="Times New Roman" w:cs="Times New Roman"/>
          <w:sz w:val="24"/>
          <w:szCs w:val="24"/>
        </w:rPr>
        <w:t>)</w:t>
      </w:r>
    </w:p>
    <w:p w14:paraId="5C25ADE9" w14:textId="54C448FD" w:rsidR="00D20C19" w:rsidRPr="003B1587" w:rsidRDefault="00D20C19"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Design of </w:t>
      </w:r>
      <w:r w:rsidR="00572903">
        <w:rPr>
          <w:rFonts w:ascii="Times New Roman" w:hAnsi="Times New Roman" w:cs="Times New Roman"/>
          <w:sz w:val="24"/>
          <w:szCs w:val="24"/>
        </w:rPr>
        <w:t>Multi-</w:t>
      </w:r>
      <w:r>
        <w:rPr>
          <w:rFonts w:ascii="Times New Roman" w:hAnsi="Times New Roman" w:cs="Times New Roman"/>
          <w:sz w:val="24"/>
          <w:szCs w:val="24"/>
        </w:rPr>
        <w:t>MAGIC Algorithm (completion by May 201</w:t>
      </w:r>
      <w:r w:rsidR="0006608F">
        <w:rPr>
          <w:rFonts w:ascii="Times New Roman" w:hAnsi="Times New Roman" w:cs="Times New Roman"/>
          <w:sz w:val="24"/>
          <w:szCs w:val="24"/>
        </w:rPr>
        <w:t>5</w:t>
      </w:r>
      <w:r>
        <w:rPr>
          <w:rFonts w:ascii="Times New Roman" w:hAnsi="Times New Roman" w:cs="Times New Roman"/>
          <w:sz w:val="24"/>
          <w:szCs w:val="24"/>
        </w:rPr>
        <w:t>)</w:t>
      </w:r>
    </w:p>
    <w:p w14:paraId="2C8DBBAE" w14:textId="77777777" w:rsidR="003B1587" w:rsidRDefault="003B1587" w:rsidP="007812D5">
      <w:pPr>
        <w:pStyle w:val="NoSpacing"/>
        <w:spacing w:line="480" w:lineRule="auto"/>
        <w:ind w:left="360"/>
        <w:rPr>
          <w:rFonts w:ascii="Times New Roman" w:hAnsi="Times New Roman" w:cs="Times New Roman"/>
          <w:smallCaps/>
          <w:sz w:val="28"/>
          <w:szCs w:val="28"/>
        </w:rPr>
      </w:pPr>
    </w:p>
    <w:p w14:paraId="5465DB99" w14:textId="77777777" w:rsidR="00322566" w:rsidRDefault="00322566" w:rsidP="00E5055B">
      <w:pPr>
        <w:pStyle w:val="NoSpacing"/>
        <w:spacing w:line="480" w:lineRule="auto"/>
        <w:jc w:val="center"/>
        <w:rPr>
          <w:rFonts w:ascii="Times New Roman" w:hAnsi="Times New Roman" w:cs="Times New Roman"/>
          <w:smallCaps/>
          <w:sz w:val="28"/>
          <w:szCs w:val="28"/>
        </w:rPr>
        <w:sectPr w:rsidR="00322566" w:rsidSect="00E5055B">
          <w:pgSz w:w="12240" w:h="15840"/>
          <w:pgMar w:top="2880" w:right="1800" w:bottom="1440" w:left="1800" w:header="720" w:footer="720" w:gutter="0"/>
          <w:cols w:space="720"/>
          <w:docGrid w:linePitch="360"/>
        </w:sectPr>
      </w:pPr>
    </w:p>
    <w:p w14:paraId="62A6712B" w14:textId="77777777" w:rsidR="00234918" w:rsidRDefault="00E5055B" w:rsidP="00E5055B">
      <w:pPr>
        <w:pStyle w:val="NoSpacing"/>
        <w:spacing w:line="480" w:lineRule="auto"/>
        <w:jc w:val="center"/>
        <w:rPr>
          <w:rFonts w:ascii="Times New Roman" w:hAnsi="Times New Roman" w:cs="Times New Roman"/>
          <w:smallCaps/>
          <w:sz w:val="28"/>
          <w:szCs w:val="28"/>
        </w:rPr>
      </w:pPr>
      <w:r w:rsidRPr="00E5055B">
        <w:rPr>
          <w:rFonts w:ascii="Times New Roman" w:hAnsi="Times New Roman" w:cs="Times New Roman"/>
          <w:smallCaps/>
          <w:sz w:val="28"/>
          <w:szCs w:val="28"/>
        </w:rPr>
        <w:lastRenderedPageBreak/>
        <w:t>References</w:t>
      </w:r>
    </w:p>
    <w:p w14:paraId="265070BD" w14:textId="77777777" w:rsidR="00EA6B8E" w:rsidRDefault="00361BE9" w:rsidP="00390E2A">
      <w:pPr>
        <w:pStyle w:val="NoSpacing"/>
        <w:rPr>
          <w:rFonts w:ascii="Times New Roman" w:hAnsi="Times New Roman" w:cs="Times New Roman"/>
          <w:color w:val="000000" w:themeColor="text1"/>
          <w:sz w:val="24"/>
          <w:szCs w:val="24"/>
        </w:rPr>
      </w:pPr>
      <w:proofErr w:type="spellStart"/>
      <w:r w:rsidRPr="00361BE9">
        <w:rPr>
          <w:rFonts w:ascii="Times New Roman" w:hAnsi="Times New Roman" w:cs="Times New Roman"/>
          <w:color w:val="000000" w:themeColor="text1"/>
          <w:sz w:val="24"/>
          <w:szCs w:val="24"/>
        </w:rPr>
        <w:t>Adobbati</w:t>
      </w:r>
      <w:proofErr w:type="spellEnd"/>
      <w:r w:rsidRPr="00361BE9">
        <w:rPr>
          <w:rFonts w:ascii="Times New Roman" w:hAnsi="Times New Roman" w:cs="Times New Roman"/>
          <w:color w:val="000000" w:themeColor="text1"/>
          <w:sz w:val="24"/>
          <w:szCs w:val="24"/>
        </w:rPr>
        <w:t xml:space="preserve">, Rogelio, Andrew N. Marshall, Andrew </w:t>
      </w:r>
      <w:proofErr w:type="spellStart"/>
      <w:r w:rsidRPr="00361BE9">
        <w:rPr>
          <w:rFonts w:ascii="Times New Roman" w:hAnsi="Times New Roman" w:cs="Times New Roman"/>
          <w:color w:val="000000" w:themeColor="text1"/>
          <w:sz w:val="24"/>
          <w:szCs w:val="24"/>
        </w:rPr>
        <w:t>Scholer</w:t>
      </w:r>
      <w:proofErr w:type="spellEnd"/>
      <w:r w:rsidRPr="00361BE9">
        <w:rPr>
          <w:rFonts w:ascii="Times New Roman" w:hAnsi="Times New Roman" w:cs="Times New Roman"/>
          <w:color w:val="000000" w:themeColor="text1"/>
          <w:sz w:val="24"/>
          <w:szCs w:val="24"/>
        </w:rPr>
        <w:t xml:space="preserve">, Sheila </w:t>
      </w:r>
      <w:proofErr w:type="spellStart"/>
      <w:r w:rsidRPr="00361BE9">
        <w:rPr>
          <w:rFonts w:ascii="Times New Roman" w:hAnsi="Times New Roman" w:cs="Times New Roman"/>
          <w:color w:val="000000" w:themeColor="text1"/>
          <w:sz w:val="24"/>
          <w:szCs w:val="24"/>
        </w:rPr>
        <w:t>Tejada</w:t>
      </w:r>
      <w:proofErr w:type="spellEnd"/>
      <w:r w:rsidRPr="00361BE9">
        <w:rPr>
          <w:rFonts w:ascii="Times New Roman" w:hAnsi="Times New Roman" w:cs="Times New Roman"/>
          <w:color w:val="000000" w:themeColor="text1"/>
          <w:sz w:val="24"/>
          <w:szCs w:val="24"/>
        </w:rPr>
        <w:t xml:space="preserve">, Gal A. </w:t>
      </w:r>
      <w:proofErr w:type="spellStart"/>
      <w:r w:rsidRPr="00361BE9">
        <w:rPr>
          <w:rFonts w:ascii="Times New Roman" w:hAnsi="Times New Roman" w:cs="Times New Roman"/>
          <w:color w:val="000000" w:themeColor="text1"/>
          <w:sz w:val="24"/>
          <w:szCs w:val="24"/>
        </w:rPr>
        <w:t>Kaminka</w:t>
      </w:r>
      <w:proofErr w:type="spellEnd"/>
      <w:r w:rsidRPr="00361BE9">
        <w:rPr>
          <w:rFonts w:ascii="Times New Roman" w:hAnsi="Times New Roman" w:cs="Times New Roman"/>
          <w:color w:val="000000" w:themeColor="text1"/>
          <w:sz w:val="24"/>
          <w:szCs w:val="24"/>
        </w:rPr>
        <w:t xml:space="preserve">, Steven Schaffer, and Chris </w:t>
      </w:r>
      <w:proofErr w:type="spellStart"/>
      <w:r w:rsidRPr="00361BE9">
        <w:rPr>
          <w:rFonts w:ascii="Times New Roman" w:hAnsi="Times New Roman" w:cs="Times New Roman"/>
          <w:color w:val="000000" w:themeColor="text1"/>
          <w:sz w:val="24"/>
          <w:szCs w:val="24"/>
        </w:rPr>
        <w:t>Sollitto</w:t>
      </w:r>
      <w:proofErr w:type="spellEnd"/>
      <w:r w:rsidRPr="00361BE9">
        <w:rPr>
          <w:rFonts w:ascii="Times New Roman" w:hAnsi="Times New Roman" w:cs="Times New Roman"/>
          <w:color w:val="000000" w:themeColor="text1"/>
          <w:sz w:val="24"/>
          <w:szCs w:val="24"/>
        </w:rPr>
        <w:t>. "</w:t>
      </w:r>
      <w:proofErr w:type="spellStart"/>
      <w:r w:rsidRPr="00361BE9">
        <w:rPr>
          <w:rFonts w:ascii="Times New Roman" w:hAnsi="Times New Roman" w:cs="Times New Roman"/>
          <w:color w:val="000000" w:themeColor="text1"/>
          <w:sz w:val="24"/>
          <w:szCs w:val="24"/>
        </w:rPr>
        <w:t>Gamebots</w:t>
      </w:r>
      <w:proofErr w:type="spellEnd"/>
      <w:r w:rsidRPr="00361BE9">
        <w:rPr>
          <w:rFonts w:ascii="Times New Roman" w:hAnsi="Times New Roman" w:cs="Times New Roman"/>
          <w:color w:val="000000" w:themeColor="text1"/>
          <w:sz w:val="24"/>
          <w:szCs w:val="24"/>
        </w:rPr>
        <w:t xml:space="preserve">: A 3d virtual world test-bed for multi-agent research." </w:t>
      </w:r>
      <w:proofErr w:type="gramStart"/>
      <w:r w:rsidRPr="00361BE9">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361BE9">
        <w:rPr>
          <w:rFonts w:ascii="Times New Roman" w:hAnsi="Times New Roman" w:cs="Times New Roman"/>
          <w:i/>
          <w:iCs/>
          <w:color w:val="000000" w:themeColor="text1"/>
          <w:sz w:val="24"/>
          <w:szCs w:val="24"/>
        </w:rPr>
        <w:t>Proceedings of the Second International Workshop on Infrastructure for Agents, MAS, and Scalable MAS</w:t>
      </w:r>
      <w:r w:rsidRPr="00361BE9">
        <w:rPr>
          <w:rFonts w:ascii="Times New Roman" w:hAnsi="Times New Roman" w:cs="Times New Roman"/>
          <w:color w:val="000000" w:themeColor="text1"/>
          <w:sz w:val="24"/>
          <w:szCs w:val="24"/>
        </w:rPr>
        <w:t>, vol. 5.</w:t>
      </w:r>
      <w:proofErr w:type="gramEnd"/>
      <w:r w:rsidRPr="00361BE9">
        <w:rPr>
          <w:rFonts w:ascii="Times New Roman" w:hAnsi="Times New Roman" w:cs="Times New Roman"/>
          <w:color w:val="000000" w:themeColor="text1"/>
          <w:sz w:val="24"/>
          <w:szCs w:val="24"/>
        </w:rPr>
        <w:t xml:space="preserve"> Montreal, Canada, 2001.</w:t>
      </w:r>
    </w:p>
    <w:p w14:paraId="7701CEA2" w14:textId="77777777" w:rsidR="00EA6B8E" w:rsidRDefault="00EA6B8E" w:rsidP="00390E2A">
      <w:pPr>
        <w:pStyle w:val="NoSpacing"/>
        <w:rPr>
          <w:rFonts w:ascii="Times New Roman" w:hAnsi="Times New Roman" w:cs="Times New Roman"/>
          <w:color w:val="000000" w:themeColor="text1"/>
          <w:sz w:val="24"/>
          <w:szCs w:val="24"/>
        </w:rPr>
      </w:pPr>
    </w:p>
    <w:p w14:paraId="1B61241A" w14:textId="77777777" w:rsidR="00440E8F" w:rsidRDefault="009275BA" w:rsidP="00E5055B">
      <w:pPr>
        <w:pStyle w:val="NoSpacing"/>
        <w:rPr>
          <w:rFonts w:ascii="Times New Roman" w:hAnsi="Times New Roman" w:cs="Times New Roman"/>
          <w:color w:val="000000" w:themeColor="text1"/>
          <w:sz w:val="24"/>
          <w:szCs w:val="24"/>
        </w:rPr>
      </w:pPr>
      <w:proofErr w:type="spellStart"/>
      <w:proofErr w:type="gramStart"/>
      <w:r w:rsidRPr="009275BA">
        <w:rPr>
          <w:rFonts w:ascii="Times New Roman" w:hAnsi="Times New Roman" w:cs="Times New Roman"/>
          <w:color w:val="000000" w:themeColor="text1"/>
          <w:sz w:val="24"/>
          <w:szCs w:val="24"/>
        </w:rPr>
        <w:t>Bechara</w:t>
      </w:r>
      <w:proofErr w:type="spellEnd"/>
      <w:r w:rsidRPr="009275BA">
        <w:rPr>
          <w:rFonts w:ascii="Times New Roman" w:hAnsi="Times New Roman" w:cs="Times New Roman"/>
          <w:color w:val="000000" w:themeColor="text1"/>
          <w:sz w:val="24"/>
          <w:szCs w:val="24"/>
        </w:rPr>
        <w:t xml:space="preserve">, Antoine, Hanna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 xml:space="preserve">, and Antonio R. </w:t>
      </w:r>
      <w:proofErr w:type="spellStart"/>
      <w:r w:rsidRPr="009275BA">
        <w:rPr>
          <w:rFonts w:ascii="Times New Roman" w:hAnsi="Times New Roman" w:cs="Times New Roman"/>
          <w:color w:val="000000" w:themeColor="text1"/>
          <w:sz w:val="24"/>
          <w:szCs w:val="24"/>
        </w:rPr>
        <w:t>Damasio</w:t>
      </w:r>
      <w:proofErr w:type="spellEnd"/>
      <w:r w:rsidRPr="009275BA">
        <w:rPr>
          <w:rFonts w:ascii="Times New Roman" w:hAnsi="Times New Roman" w:cs="Times New Roman"/>
          <w:color w:val="000000" w:themeColor="text1"/>
          <w:sz w:val="24"/>
          <w:szCs w:val="24"/>
        </w:rPr>
        <w:t>.</w:t>
      </w:r>
      <w:proofErr w:type="gramEnd"/>
      <w:r w:rsidRPr="009275BA">
        <w:rPr>
          <w:rFonts w:ascii="Times New Roman" w:hAnsi="Times New Roman" w:cs="Times New Roman"/>
          <w:color w:val="000000" w:themeColor="text1"/>
          <w:sz w:val="24"/>
          <w:szCs w:val="24"/>
        </w:rPr>
        <w:t xml:space="preserve"> </w:t>
      </w:r>
      <w:proofErr w:type="gramStart"/>
      <w:r w:rsidRPr="009275BA">
        <w:rPr>
          <w:rFonts w:ascii="Times New Roman" w:hAnsi="Times New Roman" w:cs="Times New Roman"/>
          <w:color w:val="000000" w:themeColor="text1"/>
          <w:sz w:val="24"/>
          <w:szCs w:val="24"/>
        </w:rPr>
        <w:t>"Emotion, decision making and the orbitofrontal cortex."</w:t>
      </w:r>
      <w:proofErr w:type="gramEnd"/>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Cerebral cortex</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10, no. 3 (2000): 295-307.</w:t>
      </w:r>
    </w:p>
    <w:p w14:paraId="78B2A7AC" w14:textId="77777777" w:rsidR="00440E8F" w:rsidRDefault="00440E8F" w:rsidP="00E5055B">
      <w:pPr>
        <w:pStyle w:val="NoSpacing"/>
        <w:rPr>
          <w:rFonts w:ascii="Times New Roman" w:hAnsi="Times New Roman" w:cs="Times New Roman"/>
          <w:color w:val="000000" w:themeColor="text1"/>
          <w:sz w:val="24"/>
          <w:szCs w:val="24"/>
        </w:rPr>
      </w:pPr>
    </w:p>
    <w:p w14:paraId="78D77475" w14:textId="77777777" w:rsidR="00523302" w:rsidRDefault="00523302" w:rsidP="00E5055B">
      <w:pPr>
        <w:pStyle w:val="NoSpacing"/>
        <w:rPr>
          <w:rFonts w:ascii="Times New Roman" w:hAnsi="Times New Roman" w:cs="Times New Roman"/>
          <w:color w:val="000000" w:themeColor="text1"/>
          <w:sz w:val="24"/>
          <w:szCs w:val="24"/>
        </w:rPr>
      </w:pPr>
      <w:r w:rsidRPr="00523302">
        <w:rPr>
          <w:rFonts w:ascii="Times New Roman" w:hAnsi="Times New Roman" w:cs="Times New Roman"/>
          <w:color w:val="000000" w:themeColor="text1"/>
          <w:sz w:val="24"/>
          <w:szCs w:val="24"/>
        </w:rPr>
        <w:t xml:space="preserve">Bell, William H., David G. Cameron, Ruben </w:t>
      </w:r>
      <w:proofErr w:type="spellStart"/>
      <w:r w:rsidRPr="00523302">
        <w:rPr>
          <w:rFonts w:ascii="Times New Roman" w:hAnsi="Times New Roman" w:cs="Times New Roman"/>
          <w:color w:val="000000" w:themeColor="text1"/>
          <w:sz w:val="24"/>
          <w:szCs w:val="24"/>
        </w:rPr>
        <w:t>Carvajal-Schiaffino</w:t>
      </w:r>
      <w:proofErr w:type="spellEnd"/>
      <w:r w:rsidRPr="00523302">
        <w:rPr>
          <w:rFonts w:ascii="Times New Roman" w:hAnsi="Times New Roman" w:cs="Times New Roman"/>
          <w:color w:val="000000" w:themeColor="text1"/>
          <w:sz w:val="24"/>
          <w:szCs w:val="24"/>
        </w:rPr>
        <w:t xml:space="preserve">, A. Paul Millar, Kurt </w:t>
      </w:r>
      <w:proofErr w:type="spellStart"/>
      <w:r w:rsidRPr="00523302">
        <w:rPr>
          <w:rFonts w:ascii="Times New Roman" w:hAnsi="Times New Roman" w:cs="Times New Roman"/>
          <w:color w:val="000000" w:themeColor="text1"/>
          <w:sz w:val="24"/>
          <w:szCs w:val="24"/>
        </w:rPr>
        <w:t>Stockinger</w:t>
      </w:r>
      <w:proofErr w:type="spellEnd"/>
      <w:r w:rsidRPr="00523302">
        <w:rPr>
          <w:rFonts w:ascii="Times New Roman" w:hAnsi="Times New Roman" w:cs="Times New Roman"/>
          <w:color w:val="000000" w:themeColor="text1"/>
          <w:sz w:val="24"/>
          <w:szCs w:val="24"/>
        </w:rPr>
        <w:t xml:space="preserve">, and </w:t>
      </w:r>
      <w:proofErr w:type="spellStart"/>
      <w:r w:rsidRPr="00523302">
        <w:rPr>
          <w:rFonts w:ascii="Times New Roman" w:hAnsi="Times New Roman" w:cs="Times New Roman"/>
          <w:color w:val="000000" w:themeColor="text1"/>
          <w:sz w:val="24"/>
          <w:szCs w:val="24"/>
        </w:rPr>
        <w:t>Floriano</w:t>
      </w:r>
      <w:proofErr w:type="spellEnd"/>
      <w:r w:rsidRPr="00523302">
        <w:rPr>
          <w:rFonts w:ascii="Times New Roman" w:hAnsi="Times New Roman" w:cs="Times New Roman"/>
          <w:color w:val="000000" w:themeColor="text1"/>
          <w:sz w:val="24"/>
          <w:szCs w:val="24"/>
        </w:rPr>
        <w:t xml:space="preserve"> </w:t>
      </w:r>
      <w:proofErr w:type="spellStart"/>
      <w:r w:rsidRPr="00523302">
        <w:rPr>
          <w:rFonts w:ascii="Times New Roman" w:hAnsi="Times New Roman" w:cs="Times New Roman"/>
          <w:color w:val="000000" w:themeColor="text1"/>
          <w:sz w:val="24"/>
          <w:szCs w:val="24"/>
        </w:rPr>
        <w:t>Zini</w:t>
      </w:r>
      <w:proofErr w:type="spellEnd"/>
      <w:r w:rsidRPr="00523302">
        <w:rPr>
          <w:rFonts w:ascii="Times New Roman" w:hAnsi="Times New Roman" w:cs="Times New Roman"/>
          <w:color w:val="000000" w:themeColor="text1"/>
          <w:sz w:val="24"/>
          <w:szCs w:val="24"/>
        </w:rPr>
        <w:t xml:space="preserve">. </w:t>
      </w:r>
      <w:proofErr w:type="gramStart"/>
      <w:r w:rsidRPr="00523302">
        <w:rPr>
          <w:rFonts w:ascii="Times New Roman" w:hAnsi="Times New Roman" w:cs="Times New Roman"/>
          <w:color w:val="000000" w:themeColor="text1"/>
          <w:sz w:val="24"/>
          <w:szCs w:val="24"/>
        </w:rPr>
        <w:t>"Evaluation of an economy-based file replication strategy for a data grid."</w:t>
      </w:r>
      <w:proofErr w:type="gramEnd"/>
      <w:r w:rsidRPr="00523302">
        <w:rPr>
          <w:rFonts w:ascii="Times New Roman" w:hAnsi="Times New Roman" w:cs="Times New Roman"/>
          <w:color w:val="000000" w:themeColor="text1"/>
          <w:sz w:val="24"/>
          <w:szCs w:val="24"/>
        </w:rPr>
        <w:t xml:space="preserve"> </w:t>
      </w:r>
      <w:proofErr w:type="gramStart"/>
      <w:r w:rsidRPr="00523302">
        <w:rPr>
          <w:rFonts w:ascii="Times New Roman" w:hAnsi="Times New Roman" w:cs="Times New Roman"/>
          <w:color w:val="000000" w:themeColor="text1"/>
          <w:sz w:val="24"/>
          <w:szCs w:val="24"/>
        </w:rPr>
        <w:t xml:space="preserve">In </w:t>
      </w:r>
      <w:r w:rsidRPr="00523302">
        <w:rPr>
          <w:rFonts w:ascii="Times New Roman" w:hAnsi="Times New Roman" w:cs="Times New Roman"/>
          <w:i/>
          <w:color w:val="000000" w:themeColor="text1"/>
          <w:sz w:val="24"/>
          <w:szCs w:val="24"/>
        </w:rPr>
        <w:t>Cluster Computing and the Grid, 2003.</w:t>
      </w:r>
      <w:proofErr w:type="gramEnd"/>
      <w:r w:rsidRPr="00523302">
        <w:rPr>
          <w:rFonts w:ascii="Times New Roman" w:hAnsi="Times New Roman" w:cs="Times New Roman"/>
          <w:i/>
          <w:color w:val="000000" w:themeColor="text1"/>
          <w:sz w:val="24"/>
          <w:szCs w:val="24"/>
        </w:rPr>
        <w:t xml:space="preserve"> </w:t>
      </w:r>
      <w:proofErr w:type="gramStart"/>
      <w:r w:rsidRPr="00523302">
        <w:rPr>
          <w:rFonts w:ascii="Times New Roman" w:hAnsi="Times New Roman" w:cs="Times New Roman"/>
          <w:i/>
          <w:color w:val="000000" w:themeColor="text1"/>
          <w:sz w:val="24"/>
          <w:szCs w:val="24"/>
        </w:rPr>
        <w:t>Proceedings.</w:t>
      </w:r>
      <w:proofErr w:type="gramEnd"/>
      <w:r w:rsidRPr="00523302">
        <w:rPr>
          <w:rFonts w:ascii="Times New Roman" w:hAnsi="Times New Roman" w:cs="Times New Roman"/>
          <w:i/>
          <w:color w:val="000000" w:themeColor="text1"/>
          <w:sz w:val="24"/>
          <w:szCs w:val="24"/>
        </w:rPr>
        <w:t xml:space="preserve"> </w:t>
      </w:r>
      <w:proofErr w:type="spellStart"/>
      <w:proofErr w:type="gramStart"/>
      <w:r w:rsidRPr="00523302">
        <w:rPr>
          <w:rFonts w:ascii="Times New Roman" w:hAnsi="Times New Roman" w:cs="Times New Roman"/>
          <w:i/>
          <w:color w:val="000000" w:themeColor="text1"/>
          <w:sz w:val="24"/>
          <w:szCs w:val="24"/>
        </w:rPr>
        <w:t>CCGrid</w:t>
      </w:r>
      <w:proofErr w:type="spellEnd"/>
      <w:r w:rsidRPr="00523302">
        <w:rPr>
          <w:rFonts w:ascii="Times New Roman" w:hAnsi="Times New Roman" w:cs="Times New Roman"/>
          <w:i/>
          <w:color w:val="000000" w:themeColor="text1"/>
          <w:sz w:val="24"/>
          <w:szCs w:val="24"/>
        </w:rPr>
        <w:t xml:space="preserve"> 2003.</w:t>
      </w:r>
      <w:proofErr w:type="gramEnd"/>
      <w:r w:rsidRPr="00523302">
        <w:rPr>
          <w:rFonts w:ascii="Times New Roman" w:hAnsi="Times New Roman" w:cs="Times New Roman"/>
          <w:i/>
          <w:color w:val="000000" w:themeColor="text1"/>
          <w:sz w:val="24"/>
          <w:szCs w:val="24"/>
        </w:rPr>
        <w:t xml:space="preserve"> 3rd IEEE/ACM International Symposium on</w:t>
      </w:r>
      <w:r w:rsidRPr="00523302">
        <w:rPr>
          <w:rFonts w:ascii="Times New Roman" w:hAnsi="Times New Roman" w:cs="Times New Roman"/>
          <w:color w:val="000000" w:themeColor="text1"/>
          <w:sz w:val="24"/>
          <w:szCs w:val="24"/>
        </w:rPr>
        <w:t xml:space="preserve">, pp. 661-668. </w:t>
      </w:r>
      <w:proofErr w:type="gramStart"/>
      <w:r w:rsidRPr="00523302">
        <w:rPr>
          <w:rFonts w:ascii="Times New Roman" w:hAnsi="Times New Roman" w:cs="Times New Roman"/>
          <w:color w:val="000000" w:themeColor="text1"/>
          <w:sz w:val="24"/>
          <w:szCs w:val="24"/>
        </w:rPr>
        <w:t>IEEE, 2003.</w:t>
      </w:r>
      <w:proofErr w:type="gramEnd"/>
    </w:p>
    <w:p w14:paraId="7C9B99D2" w14:textId="77777777" w:rsidR="00523302" w:rsidRDefault="00523302" w:rsidP="00E5055B">
      <w:pPr>
        <w:pStyle w:val="NoSpacing"/>
        <w:rPr>
          <w:rFonts w:ascii="Times New Roman" w:hAnsi="Times New Roman" w:cs="Times New Roman"/>
          <w:color w:val="000000" w:themeColor="text1"/>
          <w:sz w:val="24"/>
          <w:szCs w:val="24"/>
        </w:rPr>
      </w:pPr>
    </w:p>
    <w:p w14:paraId="78690E16" w14:textId="77777777" w:rsidR="006E7686" w:rsidRDefault="006E7686" w:rsidP="00E5055B">
      <w:pPr>
        <w:pStyle w:val="NoSpacing"/>
        <w:rPr>
          <w:rFonts w:ascii="Times New Roman" w:hAnsi="Times New Roman" w:cs="Times New Roman"/>
          <w:color w:val="000000" w:themeColor="text1"/>
          <w:sz w:val="24"/>
          <w:szCs w:val="24"/>
        </w:rPr>
      </w:pPr>
      <w:r w:rsidRPr="006E7686">
        <w:rPr>
          <w:rFonts w:ascii="Times New Roman" w:hAnsi="Times New Roman" w:cs="Times New Roman"/>
          <w:color w:val="000000" w:themeColor="text1"/>
          <w:sz w:val="24"/>
          <w:szCs w:val="24"/>
        </w:rPr>
        <w:t>Berger, Thomas. "Agent</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 xml:space="preserve">based spatial models applied to agriculture: a simulation tool for technology diffusion, resource use changes and policy analysis." </w:t>
      </w:r>
      <w:r w:rsidRPr="006E7686">
        <w:rPr>
          <w:rFonts w:ascii="Times New Roman" w:hAnsi="Times New Roman" w:cs="Times New Roman"/>
          <w:i/>
          <w:color w:val="000000" w:themeColor="text1"/>
          <w:sz w:val="24"/>
          <w:szCs w:val="24"/>
        </w:rPr>
        <w:t>Agricultural economics</w:t>
      </w:r>
      <w:r w:rsidRPr="006E7686">
        <w:rPr>
          <w:rFonts w:ascii="Times New Roman" w:hAnsi="Times New Roman" w:cs="Times New Roman"/>
          <w:color w:val="000000" w:themeColor="text1"/>
          <w:sz w:val="24"/>
          <w:szCs w:val="24"/>
        </w:rPr>
        <w:t xml:space="preserve"> 25, no. 2</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3 (2001): 245-260.</w:t>
      </w:r>
    </w:p>
    <w:p w14:paraId="714E6B7C" w14:textId="77777777" w:rsidR="006E7686" w:rsidRDefault="006E7686" w:rsidP="00E5055B">
      <w:pPr>
        <w:pStyle w:val="NoSpacing"/>
        <w:rPr>
          <w:rFonts w:ascii="Times New Roman" w:hAnsi="Times New Roman" w:cs="Times New Roman"/>
          <w:color w:val="000000" w:themeColor="text1"/>
          <w:sz w:val="24"/>
          <w:szCs w:val="24"/>
        </w:rPr>
      </w:pPr>
    </w:p>
    <w:p w14:paraId="687E59DF" w14:textId="77777777" w:rsidR="00E5055B" w:rsidRDefault="00A1289D" w:rsidP="00E5055B">
      <w:pPr>
        <w:pStyle w:val="NoSpacing"/>
        <w:rPr>
          <w:rFonts w:ascii="Times New Roman" w:hAnsi="Times New Roman" w:cs="Times New Roman"/>
          <w:color w:val="000000" w:themeColor="text1"/>
          <w:sz w:val="24"/>
          <w:szCs w:val="24"/>
        </w:rPr>
      </w:pPr>
      <w:proofErr w:type="spellStart"/>
      <w:r w:rsidRPr="00A1289D">
        <w:rPr>
          <w:rFonts w:ascii="Times New Roman" w:hAnsi="Times New Roman" w:cs="Times New Roman"/>
          <w:color w:val="000000" w:themeColor="text1"/>
          <w:sz w:val="24"/>
          <w:szCs w:val="24"/>
        </w:rPr>
        <w:t>Bonabeau</w:t>
      </w:r>
      <w:proofErr w:type="spellEnd"/>
      <w:r w:rsidRPr="00A1289D">
        <w:rPr>
          <w:rFonts w:ascii="Times New Roman" w:hAnsi="Times New Roman" w:cs="Times New Roman"/>
          <w:color w:val="000000" w:themeColor="text1"/>
          <w:sz w:val="24"/>
          <w:szCs w:val="24"/>
        </w:rPr>
        <w:t xml:space="preserve">, Eric. "Agent-based modeling: Methods and techniques for simulating human systems." </w:t>
      </w:r>
      <w:proofErr w:type="gramStart"/>
      <w:r w:rsidRPr="00021AD9">
        <w:rPr>
          <w:rFonts w:ascii="Times New Roman" w:hAnsi="Times New Roman" w:cs="Times New Roman"/>
          <w:i/>
          <w:color w:val="000000" w:themeColor="text1"/>
          <w:sz w:val="24"/>
          <w:szCs w:val="24"/>
        </w:rPr>
        <w:t>Proceedings of the National Academy of Sciences of the United States of America 99</w:t>
      </w:r>
      <w:r w:rsidRPr="00A1289D">
        <w:rPr>
          <w:rFonts w:ascii="Times New Roman" w:hAnsi="Times New Roman" w:cs="Times New Roman"/>
          <w:color w:val="000000" w:themeColor="text1"/>
          <w:sz w:val="24"/>
          <w:szCs w:val="24"/>
        </w:rPr>
        <w:t>, no.</w:t>
      </w:r>
      <w:proofErr w:type="gram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Suppl</w:t>
      </w:r>
      <w:proofErr w:type="spellEnd"/>
      <w:r w:rsidRPr="00A1289D">
        <w:rPr>
          <w:rFonts w:ascii="Times New Roman" w:hAnsi="Times New Roman" w:cs="Times New Roman"/>
          <w:color w:val="000000" w:themeColor="text1"/>
          <w:sz w:val="24"/>
          <w:szCs w:val="24"/>
        </w:rPr>
        <w:t xml:space="preserve"> 3 (2002): 7280-7287.</w:t>
      </w:r>
    </w:p>
    <w:p w14:paraId="524ABA85" w14:textId="77777777" w:rsidR="00A1289D" w:rsidRPr="00A42496" w:rsidRDefault="00A1289D" w:rsidP="00E5055B">
      <w:pPr>
        <w:pStyle w:val="NoSpacing"/>
        <w:rPr>
          <w:rFonts w:ascii="Times New Roman" w:hAnsi="Times New Roman" w:cs="Times New Roman"/>
          <w:color w:val="000000" w:themeColor="text1"/>
          <w:sz w:val="24"/>
          <w:szCs w:val="24"/>
        </w:rPr>
      </w:pPr>
    </w:p>
    <w:p w14:paraId="17E2597C" w14:textId="77777777" w:rsidR="00DF4C7E" w:rsidRDefault="00DF4C7E" w:rsidP="00E5055B">
      <w:pPr>
        <w:pStyle w:val="NoSpacing"/>
        <w:rPr>
          <w:rFonts w:ascii="Times New Roman" w:hAnsi="Times New Roman" w:cs="Times New Roman"/>
          <w:color w:val="000000" w:themeColor="text1"/>
          <w:sz w:val="24"/>
          <w:szCs w:val="24"/>
        </w:rPr>
      </w:pPr>
      <w:proofErr w:type="gramStart"/>
      <w:r w:rsidRPr="00DF4C7E">
        <w:rPr>
          <w:rFonts w:ascii="Times New Roman" w:hAnsi="Times New Roman" w:cs="Times New Roman"/>
          <w:color w:val="000000" w:themeColor="text1"/>
          <w:sz w:val="24"/>
          <w:szCs w:val="24"/>
        </w:rPr>
        <w:t>Cohen, Philip R., and Hector J. Levesque.</w:t>
      </w:r>
      <w:proofErr w:type="gramEnd"/>
      <w:r w:rsidRPr="00DF4C7E">
        <w:rPr>
          <w:rFonts w:ascii="Times New Roman" w:hAnsi="Times New Roman" w:cs="Times New Roman"/>
          <w:color w:val="000000" w:themeColor="text1"/>
          <w:sz w:val="24"/>
          <w:szCs w:val="24"/>
        </w:rPr>
        <w:t xml:space="preserve"> "Intention is choice with commitment." </w:t>
      </w:r>
      <w:r w:rsidRPr="00021AD9">
        <w:rPr>
          <w:rFonts w:ascii="Times New Roman" w:hAnsi="Times New Roman" w:cs="Times New Roman"/>
          <w:i/>
          <w:color w:val="000000" w:themeColor="text1"/>
          <w:sz w:val="24"/>
          <w:szCs w:val="24"/>
        </w:rPr>
        <w:t xml:space="preserve">Artificial </w:t>
      </w:r>
      <w:r w:rsidR="00021AD9">
        <w:rPr>
          <w:rFonts w:ascii="Times New Roman" w:hAnsi="Times New Roman" w:cs="Times New Roman"/>
          <w:i/>
          <w:color w:val="000000" w:themeColor="text1"/>
          <w:sz w:val="24"/>
          <w:szCs w:val="24"/>
        </w:rPr>
        <w:t>I</w:t>
      </w:r>
      <w:r w:rsidRPr="00021AD9">
        <w:rPr>
          <w:rFonts w:ascii="Times New Roman" w:hAnsi="Times New Roman" w:cs="Times New Roman"/>
          <w:i/>
          <w:color w:val="000000" w:themeColor="text1"/>
          <w:sz w:val="24"/>
          <w:szCs w:val="24"/>
        </w:rPr>
        <w:t>ntelligence</w:t>
      </w:r>
      <w:r w:rsidRPr="00DF4C7E">
        <w:rPr>
          <w:rFonts w:ascii="Times New Roman" w:hAnsi="Times New Roman" w:cs="Times New Roman"/>
          <w:color w:val="000000" w:themeColor="text1"/>
          <w:sz w:val="24"/>
          <w:szCs w:val="24"/>
        </w:rPr>
        <w:t xml:space="preserve"> 42, no. 2 (1990): 213-261.</w:t>
      </w:r>
    </w:p>
    <w:p w14:paraId="618FA35E" w14:textId="77777777" w:rsidR="00DF4C7E" w:rsidRDefault="00DF4C7E" w:rsidP="00E5055B">
      <w:pPr>
        <w:pStyle w:val="NoSpacing"/>
        <w:rPr>
          <w:rFonts w:ascii="Times New Roman" w:hAnsi="Times New Roman" w:cs="Times New Roman"/>
          <w:color w:val="000000" w:themeColor="text1"/>
          <w:sz w:val="24"/>
          <w:szCs w:val="24"/>
        </w:rPr>
      </w:pPr>
    </w:p>
    <w:p w14:paraId="5E7B2543"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Cook, Diane J., Michael Youngblood, Edwin O. </w:t>
      </w:r>
      <w:proofErr w:type="spellStart"/>
      <w:r w:rsidRPr="00DF4C7E">
        <w:rPr>
          <w:rFonts w:ascii="Times New Roman" w:hAnsi="Times New Roman" w:cs="Times New Roman"/>
          <w:color w:val="000000" w:themeColor="text1"/>
          <w:sz w:val="24"/>
          <w:szCs w:val="24"/>
        </w:rPr>
        <w:t>Heierman</w:t>
      </w:r>
      <w:proofErr w:type="spellEnd"/>
      <w:r w:rsidRPr="00DF4C7E">
        <w:rPr>
          <w:rFonts w:ascii="Times New Roman" w:hAnsi="Times New Roman" w:cs="Times New Roman"/>
          <w:color w:val="000000" w:themeColor="text1"/>
          <w:sz w:val="24"/>
          <w:szCs w:val="24"/>
        </w:rPr>
        <w:t xml:space="preserve"> III,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Sira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Rao</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Andrey</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Litvin</w:t>
      </w:r>
      <w:proofErr w:type="spellEnd"/>
      <w:r w:rsidRPr="00DF4C7E">
        <w:rPr>
          <w:rFonts w:ascii="Times New Roman" w:hAnsi="Times New Roman" w:cs="Times New Roman"/>
          <w:color w:val="000000" w:themeColor="text1"/>
          <w:sz w:val="24"/>
          <w:szCs w:val="24"/>
        </w:rPr>
        <w:t xml:space="preserve">, and </w:t>
      </w:r>
      <w:proofErr w:type="spellStart"/>
      <w:r w:rsidRPr="00DF4C7E">
        <w:rPr>
          <w:rFonts w:ascii="Times New Roman" w:hAnsi="Times New Roman" w:cs="Times New Roman"/>
          <w:color w:val="000000" w:themeColor="text1"/>
          <w:sz w:val="24"/>
          <w:szCs w:val="24"/>
        </w:rPr>
        <w:t>Farhan</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Khawaja</w:t>
      </w:r>
      <w:proofErr w:type="spellEnd"/>
      <w:r w:rsidRPr="00DF4C7E">
        <w:rPr>
          <w:rFonts w:ascii="Times New Roman" w:hAnsi="Times New Roman" w:cs="Times New Roman"/>
          <w:color w:val="000000" w:themeColor="text1"/>
          <w:sz w:val="24"/>
          <w:szCs w:val="24"/>
        </w:rPr>
        <w:t>. "</w:t>
      </w:r>
      <w:proofErr w:type="spellStart"/>
      <w:r w:rsidRPr="00DF4C7E">
        <w:rPr>
          <w:rFonts w:ascii="Times New Roman" w:hAnsi="Times New Roman" w:cs="Times New Roman"/>
          <w:color w:val="000000" w:themeColor="text1"/>
          <w:sz w:val="24"/>
          <w:szCs w:val="24"/>
        </w:rPr>
        <w:t>MavHome</w:t>
      </w:r>
      <w:proofErr w:type="spellEnd"/>
      <w:r w:rsidRPr="00DF4C7E">
        <w:rPr>
          <w:rFonts w:ascii="Times New Roman" w:hAnsi="Times New Roman" w:cs="Times New Roman"/>
          <w:color w:val="000000" w:themeColor="text1"/>
          <w:sz w:val="24"/>
          <w:szCs w:val="24"/>
        </w:rPr>
        <w:t xml:space="preserve">: An agent-based smart home." In </w:t>
      </w:r>
      <w:r w:rsidRPr="00021AD9">
        <w:rPr>
          <w:rFonts w:ascii="Times New Roman" w:hAnsi="Times New Roman" w:cs="Times New Roman"/>
          <w:i/>
          <w:color w:val="000000" w:themeColor="text1"/>
          <w:sz w:val="24"/>
          <w:szCs w:val="24"/>
        </w:rPr>
        <w:t>Pervasive Computing and Communications</w:t>
      </w:r>
      <w:r w:rsidRPr="002A3185">
        <w:rPr>
          <w:rFonts w:ascii="Times New Roman" w:hAnsi="Times New Roman" w:cs="Times New Roman"/>
          <w:i/>
          <w:color w:val="000000" w:themeColor="text1"/>
          <w:sz w:val="24"/>
          <w:szCs w:val="24"/>
        </w:rPr>
        <w:t>, 2003</w:t>
      </w:r>
      <w:proofErr w:type="gramStart"/>
      <w:r w:rsidRPr="002A3185">
        <w:rPr>
          <w:rFonts w:ascii="Times New Roman" w:hAnsi="Times New Roman" w:cs="Times New Roman"/>
          <w:i/>
          <w:color w:val="000000" w:themeColor="text1"/>
          <w:sz w:val="24"/>
          <w:szCs w:val="24"/>
        </w:rPr>
        <w:t>.(</w:t>
      </w:r>
      <w:proofErr w:type="spellStart"/>
      <w:proofErr w:type="gramEnd"/>
      <w:r w:rsidRPr="002A3185">
        <w:rPr>
          <w:rFonts w:ascii="Times New Roman" w:hAnsi="Times New Roman" w:cs="Times New Roman"/>
          <w:i/>
          <w:color w:val="000000" w:themeColor="text1"/>
          <w:sz w:val="24"/>
          <w:szCs w:val="24"/>
        </w:rPr>
        <w:t>PerCom</w:t>
      </w:r>
      <w:proofErr w:type="spellEnd"/>
      <w:r w:rsidRPr="002A3185">
        <w:rPr>
          <w:rFonts w:ascii="Times New Roman" w:hAnsi="Times New Roman" w:cs="Times New Roman"/>
          <w:i/>
          <w:color w:val="000000" w:themeColor="text1"/>
          <w:sz w:val="24"/>
          <w:szCs w:val="24"/>
        </w:rPr>
        <w:t xml:space="preserve"> 2003).</w:t>
      </w:r>
      <w:r w:rsidRPr="00DF4C7E">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Proceedings of the First IEEE International Conference on</w:t>
      </w:r>
      <w:r w:rsidRPr="00DF4C7E">
        <w:rPr>
          <w:rFonts w:ascii="Times New Roman" w:hAnsi="Times New Roman" w:cs="Times New Roman"/>
          <w:color w:val="000000" w:themeColor="text1"/>
          <w:sz w:val="24"/>
          <w:szCs w:val="24"/>
        </w:rPr>
        <w:t xml:space="preserve">, pp. 521-524. </w:t>
      </w:r>
      <w:proofErr w:type="gramStart"/>
      <w:r w:rsidRPr="00DF4C7E">
        <w:rPr>
          <w:rFonts w:ascii="Times New Roman" w:hAnsi="Times New Roman" w:cs="Times New Roman"/>
          <w:color w:val="000000" w:themeColor="text1"/>
          <w:sz w:val="24"/>
          <w:szCs w:val="24"/>
        </w:rPr>
        <w:t>IEEE, 2003.</w:t>
      </w:r>
      <w:proofErr w:type="gramEnd"/>
    </w:p>
    <w:p w14:paraId="35516C8F" w14:textId="77777777" w:rsidR="00DF4C7E" w:rsidRDefault="00DF4C7E" w:rsidP="00E5055B">
      <w:pPr>
        <w:pStyle w:val="NoSpacing"/>
        <w:rPr>
          <w:rFonts w:ascii="Times New Roman" w:hAnsi="Times New Roman" w:cs="Times New Roman"/>
          <w:color w:val="000000" w:themeColor="text1"/>
          <w:sz w:val="24"/>
          <w:szCs w:val="24"/>
        </w:rPr>
      </w:pPr>
    </w:p>
    <w:p w14:paraId="0FBE6F09" w14:textId="77777777" w:rsidR="006E7686" w:rsidRDefault="006E7686" w:rsidP="00E5055B">
      <w:pPr>
        <w:pStyle w:val="NoSpacing"/>
        <w:rPr>
          <w:rFonts w:ascii="Times New Roman" w:hAnsi="Times New Roman" w:cs="Times New Roman"/>
          <w:color w:val="000000" w:themeColor="text1"/>
          <w:sz w:val="24"/>
          <w:szCs w:val="24"/>
        </w:rPr>
      </w:pPr>
      <w:proofErr w:type="spellStart"/>
      <w:r w:rsidRPr="006E7686">
        <w:rPr>
          <w:rFonts w:ascii="Times New Roman" w:hAnsi="Times New Roman" w:cs="Times New Roman"/>
          <w:color w:val="000000" w:themeColor="text1"/>
          <w:sz w:val="24"/>
          <w:szCs w:val="24"/>
        </w:rPr>
        <w:t>Deadman</w:t>
      </w:r>
      <w:proofErr w:type="spellEnd"/>
      <w:r w:rsidRPr="006E7686">
        <w:rPr>
          <w:rFonts w:ascii="Times New Roman" w:hAnsi="Times New Roman" w:cs="Times New Roman"/>
          <w:color w:val="000000" w:themeColor="text1"/>
          <w:sz w:val="24"/>
          <w:szCs w:val="24"/>
        </w:rPr>
        <w:t xml:space="preserve">, Peter, Derek Robinson, Emilio Moran, and Eduardo </w:t>
      </w:r>
      <w:proofErr w:type="spellStart"/>
      <w:r w:rsidRPr="006E7686">
        <w:rPr>
          <w:rFonts w:ascii="Times New Roman" w:hAnsi="Times New Roman" w:cs="Times New Roman"/>
          <w:color w:val="000000" w:themeColor="text1"/>
          <w:sz w:val="24"/>
          <w:szCs w:val="24"/>
        </w:rPr>
        <w:t>Brondizio</w:t>
      </w:r>
      <w:proofErr w:type="spellEnd"/>
      <w:r w:rsidRPr="006E7686">
        <w:rPr>
          <w:rFonts w:ascii="Times New Roman" w:hAnsi="Times New Roman" w:cs="Times New Roman"/>
          <w:color w:val="000000" w:themeColor="text1"/>
          <w:sz w:val="24"/>
          <w:szCs w:val="24"/>
        </w:rPr>
        <w:t xml:space="preserve">. "Colonist household </w:t>
      </w:r>
      <w:proofErr w:type="spellStart"/>
      <w:r w:rsidRPr="006E7686">
        <w:rPr>
          <w:rFonts w:ascii="Times New Roman" w:hAnsi="Times New Roman" w:cs="Times New Roman"/>
          <w:color w:val="000000" w:themeColor="text1"/>
          <w:sz w:val="24"/>
          <w:szCs w:val="24"/>
        </w:rPr>
        <w:t>decisionmaking</w:t>
      </w:r>
      <w:proofErr w:type="spellEnd"/>
      <w:r w:rsidRPr="006E7686">
        <w:rPr>
          <w:rFonts w:ascii="Times New Roman" w:hAnsi="Times New Roman" w:cs="Times New Roman"/>
          <w:color w:val="000000" w:themeColor="text1"/>
          <w:sz w:val="24"/>
          <w:szCs w:val="24"/>
        </w:rPr>
        <w:t xml:space="preserve"> and land-use change in the Amazon Rainforest: an agent-based simulation." </w:t>
      </w:r>
      <w:r w:rsidRPr="006E7686">
        <w:rPr>
          <w:rFonts w:ascii="Times New Roman" w:hAnsi="Times New Roman" w:cs="Times New Roman"/>
          <w:i/>
          <w:color w:val="000000" w:themeColor="text1"/>
          <w:sz w:val="24"/>
          <w:szCs w:val="24"/>
        </w:rPr>
        <w:t>Environment and Planning B</w:t>
      </w:r>
      <w:r w:rsidRPr="006E7686">
        <w:rPr>
          <w:rFonts w:ascii="Times New Roman" w:hAnsi="Times New Roman" w:cs="Times New Roman"/>
          <w:color w:val="000000" w:themeColor="text1"/>
          <w:sz w:val="24"/>
          <w:szCs w:val="24"/>
        </w:rPr>
        <w:t xml:space="preserve"> 31 (2004): 693-710.</w:t>
      </w:r>
    </w:p>
    <w:p w14:paraId="17B671E1" w14:textId="77777777" w:rsidR="006E7686" w:rsidRDefault="006E7686" w:rsidP="00E5055B">
      <w:pPr>
        <w:pStyle w:val="NoSpacing"/>
        <w:rPr>
          <w:rFonts w:ascii="Times New Roman" w:hAnsi="Times New Roman" w:cs="Times New Roman"/>
          <w:color w:val="000000" w:themeColor="text1"/>
          <w:sz w:val="24"/>
          <w:szCs w:val="24"/>
        </w:rPr>
      </w:pPr>
    </w:p>
    <w:p w14:paraId="4D3B94C3"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Duffy, John. </w:t>
      </w:r>
      <w:proofErr w:type="gramStart"/>
      <w:r w:rsidRPr="00DF4C7E">
        <w:rPr>
          <w:rFonts w:ascii="Times New Roman" w:hAnsi="Times New Roman" w:cs="Times New Roman"/>
          <w:color w:val="000000" w:themeColor="text1"/>
          <w:sz w:val="24"/>
          <w:szCs w:val="24"/>
        </w:rPr>
        <w:t>"Agent-based models and human subject experiments."</w:t>
      </w:r>
      <w:proofErr w:type="gramEnd"/>
      <w:r w:rsidRPr="00DF4C7E">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Handbook of computational economics</w:t>
      </w:r>
      <w:r w:rsidRPr="00DF4C7E">
        <w:rPr>
          <w:rFonts w:ascii="Times New Roman" w:hAnsi="Times New Roman" w:cs="Times New Roman"/>
          <w:color w:val="000000" w:themeColor="text1"/>
          <w:sz w:val="24"/>
          <w:szCs w:val="24"/>
        </w:rPr>
        <w:t xml:space="preserve"> 2 (2006): 949-1011.</w:t>
      </w:r>
    </w:p>
    <w:p w14:paraId="01C6D662" w14:textId="77777777" w:rsidR="00DF4C7E" w:rsidRDefault="00DF4C7E" w:rsidP="00E5055B">
      <w:pPr>
        <w:pStyle w:val="NoSpacing"/>
        <w:rPr>
          <w:rFonts w:ascii="Times New Roman" w:hAnsi="Times New Roman" w:cs="Times New Roman"/>
          <w:color w:val="000000" w:themeColor="text1"/>
          <w:sz w:val="24"/>
          <w:szCs w:val="24"/>
        </w:rPr>
      </w:pPr>
    </w:p>
    <w:p w14:paraId="441B2366" w14:textId="77777777" w:rsidR="000D77F2" w:rsidRDefault="00A1289D" w:rsidP="00E5055B">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Garson, G. David. </w:t>
      </w:r>
      <w:proofErr w:type="gramStart"/>
      <w:r w:rsidRPr="00A1289D">
        <w:rPr>
          <w:rFonts w:ascii="Times New Roman" w:hAnsi="Times New Roman" w:cs="Times New Roman"/>
          <w:color w:val="000000" w:themeColor="text1"/>
          <w:sz w:val="24"/>
          <w:szCs w:val="24"/>
        </w:rPr>
        <w:t>"Computerized Simulation in the Social Sciences A Survey and Evaluation."</w:t>
      </w:r>
      <w:proofErr w:type="gramEnd"/>
      <w:r w:rsidRPr="00A1289D">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 xml:space="preserve">Simulation </w:t>
      </w:r>
      <w:r w:rsidR="000C190D">
        <w:rPr>
          <w:rFonts w:ascii="Times New Roman" w:hAnsi="Times New Roman" w:cs="Times New Roman"/>
          <w:i/>
          <w:color w:val="000000" w:themeColor="text1"/>
          <w:sz w:val="24"/>
          <w:szCs w:val="24"/>
        </w:rPr>
        <w:t>and</w:t>
      </w:r>
      <w:r w:rsidRPr="00021AD9">
        <w:rPr>
          <w:rFonts w:ascii="Times New Roman" w:hAnsi="Times New Roman" w:cs="Times New Roman"/>
          <w:i/>
          <w:color w:val="000000" w:themeColor="text1"/>
          <w:sz w:val="24"/>
          <w:szCs w:val="24"/>
        </w:rPr>
        <w:t xml:space="preserve"> Gaming</w:t>
      </w:r>
      <w:r w:rsidRPr="00A1289D">
        <w:rPr>
          <w:rFonts w:ascii="Times New Roman" w:hAnsi="Times New Roman" w:cs="Times New Roman"/>
          <w:color w:val="000000" w:themeColor="text1"/>
          <w:sz w:val="24"/>
          <w:szCs w:val="24"/>
        </w:rPr>
        <w:t xml:space="preserve"> 40, no. 2 (2009): 267-279.</w:t>
      </w:r>
    </w:p>
    <w:p w14:paraId="6029E9EE" w14:textId="77777777" w:rsidR="00935B17" w:rsidRDefault="00935B17" w:rsidP="00E5055B">
      <w:pPr>
        <w:pStyle w:val="NoSpacing"/>
        <w:rPr>
          <w:rFonts w:ascii="Times New Roman" w:hAnsi="Times New Roman" w:cs="Times New Roman"/>
          <w:color w:val="000000" w:themeColor="text1"/>
          <w:sz w:val="24"/>
          <w:szCs w:val="24"/>
        </w:rPr>
      </w:pPr>
    </w:p>
    <w:p w14:paraId="43003331" w14:textId="77777777" w:rsidR="00DF4C7E" w:rsidRDefault="00DF4C7E" w:rsidP="009F020E">
      <w:pPr>
        <w:pStyle w:val="NoSpacing"/>
        <w:rPr>
          <w:rFonts w:ascii="Times New Roman" w:hAnsi="Times New Roman" w:cs="Times New Roman"/>
          <w:color w:val="000000" w:themeColor="text1"/>
          <w:sz w:val="24"/>
          <w:szCs w:val="24"/>
        </w:rPr>
      </w:pPr>
      <w:proofErr w:type="spellStart"/>
      <w:proofErr w:type="gramStart"/>
      <w:r w:rsidRPr="00DF4C7E">
        <w:rPr>
          <w:rFonts w:ascii="Times New Roman" w:hAnsi="Times New Roman" w:cs="Times New Roman"/>
          <w:color w:val="000000" w:themeColor="text1"/>
          <w:sz w:val="24"/>
          <w:szCs w:val="24"/>
        </w:rPr>
        <w:lastRenderedPageBreak/>
        <w:t>Georgeff</w:t>
      </w:r>
      <w:proofErr w:type="spellEnd"/>
      <w:r w:rsidRPr="00DF4C7E">
        <w:rPr>
          <w:rFonts w:ascii="Times New Roman" w:hAnsi="Times New Roman" w:cs="Times New Roman"/>
          <w:color w:val="000000" w:themeColor="text1"/>
          <w:sz w:val="24"/>
          <w:szCs w:val="24"/>
        </w:rPr>
        <w:t xml:space="preserve">, Michael, Barney Pell, Martha Pollack, </w:t>
      </w:r>
      <w:proofErr w:type="spellStart"/>
      <w:r w:rsidRPr="00DF4C7E">
        <w:rPr>
          <w:rFonts w:ascii="Times New Roman" w:hAnsi="Times New Roman" w:cs="Times New Roman"/>
          <w:color w:val="000000" w:themeColor="text1"/>
          <w:sz w:val="24"/>
          <w:szCs w:val="24"/>
        </w:rPr>
        <w:t>Milind</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Tambe</w:t>
      </w:r>
      <w:proofErr w:type="spellEnd"/>
      <w:r w:rsidRPr="00DF4C7E">
        <w:rPr>
          <w:rFonts w:ascii="Times New Roman" w:hAnsi="Times New Roman" w:cs="Times New Roman"/>
          <w:color w:val="000000" w:themeColor="text1"/>
          <w:sz w:val="24"/>
          <w:szCs w:val="24"/>
        </w:rPr>
        <w:t>, and Michael Wooldridge.</w:t>
      </w:r>
      <w:proofErr w:type="gramEnd"/>
      <w:r w:rsidRPr="00DF4C7E">
        <w:rPr>
          <w:rFonts w:ascii="Times New Roman" w:hAnsi="Times New Roman" w:cs="Times New Roman"/>
          <w:color w:val="000000" w:themeColor="text1"/>
          <w:sz w:val="24"/>
          <w:szCs w:val="24"/>
        </w:rPr>
        <w:t xml:space="preserve"> </w:t>
      </w:r>
      <w:proofErr w:type="gramStart"/>
      <w:r w:rsidRPr="00DF4C7E">
        <w:rPr>
          <w:rFonts w:ascii="Times New Roman" w:hAnsi="Times New Roman" w:cs="Times New Roman"/>
          <w:color w:val="000000" w:themeColor="text1"/>
          <w:sz w:val="24"/>
          <w:szCs w:val="24"/>
        </w:rPr>
        <w:t>"The belief-desire-intention model of agency."</w:t>
      </w:r>
      <w:proofErr w:type="gramEnd"/>
      <w:r w:rsidRPr="00DF4C7E">
        <w:rPr>
          <w:rFonts w:ascii="Times New Roman" w:hAnsi="Times New Roman" w:cs="Times New Roman"/>
          <w:color w:val="000000" w:themeColor="text1"/>
          <w:sz w:val="24"/>
          <w:szCs w:val="24"/>
        </w:rPr>
        <w:t xml:space="preserve"> In </w:t>
      </w:r>
      <w:r w:rsidRPr="00021AD9">
        <w:rPr>
          <w:rFonts w:ascii="Times New Roman" w:hAnsi="Times New Roman" w:cs="Times New Roman"/>
          <w:i/>
          <w:color w:val="000000" w:themeColor="text1"/>
          <w:sz w:val="24"/>
          <w:szCs w:val="24"/>
        </w:rPr>
        <w:t>Intelligent Agents V: Agents Theories, Architectures, and Languages</w:t>
      </w:r>
      <w:r w:rsidRPr="00DF4C7E">
        <w:rPr>
          <w:rFonts w:ascii="Times New Roman" w:hAnsi="Times New Roman" w:cs="Times New Roman"/>
          <w:color w:val="000000" w:themeColor="text1"/>
          <w:sz w:val="24"/>
          <w:szCs w:val="24"/>
        </w:rPr>
        <w:t xml:space="preserve">, pp. 1-10. </w:t>
      </w:r>
      <w:proofErr w:type="gramStart"/>
      <w:r w:rsidRPr="00DF4C7E">
        <w:rPr>
          <w:rFonts w:ascii="Times New Roman" w:hAnsi="Times New Roman" w:cs="Times New Roman"/>
          <w:color w:val="000000" w:themeColor="text1"/>
          <w:sz w:val="24"/>
          <w:szCs w:val="24"/>
        </w:rPr>
        <w:t>Springer Berlin Heidelberg, 1999.</w:t>
      </w:r>
      <w:proofErr w:type="gramEnd"/>
    </w:p>
    <w:p w14:paraId="79B8AF92" w14:textId="77777777" w:rsidR="00DF4C7E" w:rsidRDefault="00DF4C7E" w:rsidP="009F020E">
      <w:pPr>
        <w:pStyle w:val="NoSpacing"/>
        <w:rPr>
          <w:rFonts w:ascii="Times New Roman" w:hAnsi="Times New Roman" w:cs="Times New Roman"/>
          <w:color w:val="000000" w:themeColor="text1"/>
          <w:sz w:val="24"/>
          <w:szCs w:val="24"/>
        </w:rPr>
      </w:pPr>
    </w:p>
    <w:p w14:paraId="3D346CE6" w14:textId="77777777" w:rsidR="00021AD9" w:rsidRDefault="00021AD9" w:rsidP="009F020E">
      <w:pPr>
        <w:pStyle w:val="NoSpacing"/>
        <w:rPr>
          <w:rFonts w:ascii="Times New Roman" w:hAnsi="Times New Roman" w:cs="Times New Roman"/>
          <w:color w:val="000000" w:themeColor="text1"/>
          <w:sz w:val="24"/>
          <w:szCs w:val="24"/>
        </w:rPr>
      </w:pPr>
      <w:proofErr w:type="spellStart"/>
      <w:proofErr w:type="gramStart"/>
      <w:r w:rsidRPr="00021AD9">
        <w:rPr>
          <w:rFonts w:ascii="Times New Roman" w:hAnsi="Times New Roman" w:cs="Times New Roman"/>
          <w:color w:val="000000" w:themeColor="text1"/>
          <w:sz w:val="24"/>
          <w:szCs w:val="24"/>
        </w:rPr>
        <w:t>Gigerenzer</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Gerd</w:t>
      </w:r>
      <w:proofErr w:type="spellEnd"/>
      <w:r w:rsidRPr="00021AD9">
        <w:rPr>
          <w:rFonts w:ascii="Times New Roman" w:hAnsi="Times New Roman" w:cs="Times New Roman"/>
          <w:color w:val="000000" w:themeColor="text1"/>
          <w:sz w:val="24"/>
          <w:szCs w:val="24"/>
        </w:rPr>
        <w:t xml:space="preserve">, and Wolfgang </w:t>
      </w:r>
      <w:proofErr w:type="spellStart"/>
      <w:r w:rsidRPr="00021AD9">
        <w:rPr>
          <w:rFonts w:ascii="Times New Roman" w:hAnsi="Times New Roman" w:cs="Times New Roman"/>
          <w:color w:val="000000" w:themeColor="text1"/>
          <w:sz w:val="24"/>
          <w:szCs w:val="24"/>
        </w:rPr>
        <w:t>Gaissmaier</w:t>
      </w:r>
      <w:proofErr w:type="spellEnd"/>
      <w:r w:rsidRPr="00021AD9">
        <w:rPr>
          <w:rFonts w:ascii="Times New Roman" w:hAnsi="Times New Roman" w:cs="Times New Roman"/>
          <w:color w:val="000000" w:themeColor="text1"/>
          <w:sz w:val="24"/>
          <w:szCs w:val="24"/>
        </w:rPr>
        <w:t>.</w:t>
      </w:r>
      <w:proofErr w:type="gram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"Heuristic decision making."</w:t>
      </w:r>
      <w:proofErr w:type="gramEnd"/>
      <w:r w:rsidRPr="00021AD9">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Annual review of psychology</w:t>
      </w:r>
      <w:r w:rsidRPr="00021AD9">
        <w:rPr>
          <w:rFonts w:ascii="Times New Roman" w:hAnsi="Times New Roman" w:cs="Times New Roman"/>
          <w:color w:val="000000" w:themeColor="text1"/>
          <w:sz w:val="24"/>
          <w:szCs w:val="24"/>
        </w:rPr>
        <w:t xml:space="preserve"> 62 (2011): 451-482.</w:t>
      </w:r>
    </w:p>
    <w:p w14:paraId="1F428CF2" w14:textId="77777777" w:rsidR="00021AD9" w:rsidRDefault="00021AD9" w:rsidP="009F020E">
      <w:pPr>
        <w:pStyle w:val="NoSpacing"/>
        <w:rPr>
          <w:rFonts w:ascii="Times New Roman" w:hAnsi="Times New Roman" w:cs="Times New Roman"/>
          <w:color w:val="000000" w:themeColor="text1"/>
          <w:sz w:val="24"/>
          <w:szCs w:val="24"/>
        </w:rPr>
      </w:pPr>
    </w:p>
    <w:p w14:paraId="5725EE23" w14:textId="77777777" w:rsidR="005F70A2" w:rsidRDefault="005F70A2" w:rsidP="009F020E">
      <w:pPr>
        <w:pStyle w:val="NoSpacing"/>
        <w:rPr>
          <w:rFonts w:ascii="Times New Roman" w:hAnsi="Times New Roman" w:cs="Times New Roman"/>
          <w:color w:val="000000" w:themeColor="text1"/>
          <w:sz w:val="24"/>
          <w:szCs w:val="24"/>
        </w:rPr>
      </w:pPr>
      <w:proofErr w:type="gramStart"/>
      <w:r w:rsidRPr="005F70A2">
        <w:rPr>
          <w:rFonts w:ascii="Times New Roman" w:hAnsi="Times New Roman" w:cs="Times New Roman"/>
          <w:color w:val="000000" w:themeColor="text1"/>
          <w:sz w:val="24"/>
          <w:szCs w:val="24"/>
        </w:rPr>
        <w:t>Ginsberg, Matthew L., and David E. Smith.</w:t>
      </w:r>
      <w:proofErr w:type="gramEnd"/>
      <w:r w:rsidRPr="005F70A2">
        <w:rPr>
          <w:rFonts w:ascii="Times New Roman" w:hAnsi="Times New Roman" w:cs="Times New Roman"/>
          <w:color w:val="000000" w:themeColor="text1"/>
          <w:sz w:val="24"/>
          <w:szCs w:val="24"/>
        </w:rPr>
        <w:t xml:space="preserve"> "Reasoning about action </w:t>
      </w:r>
      <w:proofErr w:type="gramStart"/>
      <w:r w:rsidRPr="005F70A2">
        <w:rPr>
          <w:rFonts w:ascii="Times New Roman" w:hAnsi="Times New Roman" w:cs="Times New Roman"/>
          <w:color w:val="000000" w:themeColor="text1"/>
          <w:sz w:val="24"/>
          <w:szCs w:val="24"/>
        </w:rPr>
        <w:t>I</w:t>
      </w:r>
      <w:proofErr w:type="gramEnd"/>
      <w:r w:rsidRPr="005F70A2">
        <w:rPr>
          <w:rFonts w:ascii="Times New Roman" w:hAnsi="Times New Roman" w:cs="Times New Roman"/>
          <w:color w:val="000000" w:themeColor="text1"/>
          <w:sz w:val="24"/>
          <w:szCs w:val="24"/>
        </w:rPr>
        <w:t xml:space="preserve">: A possible worlds approach." </w:t>
      </w:r>
      <w:r w:rsidRPr="005F70A2">
        <w:rPr>
          <w:rFonts w:ascii="Times New Roman" w:hAnsi="Times New Roman" w:cs="Times New Roman"/>
          <w:i/>
          <w:color w:val="000000" w:themeColor="text1"/>
          <w:sz w:val="24"/>
          <w:szCs w:val="24"/>
        </w:rPr>
        <w:t>Artificial intelligence</w:t>
      </w:r>
      <w:r w:rsidRPr="005F70A2">
        <w:rPr>
          <w:rFonts w:ascii="Times New Roman" w:hAnsi="Times New Roman" w:cs="Times New Roman"/>
          <w:color w:val="000000" w:themeColor="text1"/>
          <w:sz w:val="24"/>
          <w:szCs w:val="24"/>
        </w:rPr>
        <w:t xml:space="preserve"> 35, no. 2 (1988): 165-195.</w:t>
      </w:r>
    </w:p>
    <w:p w14:paraId="652DA6D4" w14:textId="77777777" w:rsidR="005F70A2" w:rsidRDefault="005F70A2" w:rsidP="009F020E">
      <w:pPr>
        <w:pStyle w:val="NoSpacing"/>
        <w:rPr>
          <w:rFonts w:ascii="Times New Roman" w:hAnsi="Times New Roman" w:cs="Times New Roman"/>
          <w:color w:val="000000" w:themeColor="text1"/>
          <w:sz w:val="24"/>
          <w:szCs w:val="24"/>
        </w:rPr>
      </w:pPr>
    </w:p>
    <w:p w14:paraId="2366055C" w14:textId="77777777" w:rsidR="00DF4C7E" w:rsidRDefault="00DF4C7E" w:rsidP="009F020E">
      <w:pPr>
        <w:pStyle w:val="NoSpacing"/>
        <w:rPr>
          <w:rFonts w:ascii="Times New Roman" w:hAnsi="Times New Roman" w:cs="Times New Roman"/>
          <w:color w:val="000000" w:themeColor="text1"/>
          <w:sz w:val="24"/>
          <w:szCs w:val="24"/>
        </w:rPr>
      </w:pPr>
      <w:proofErr w:type="spellStart"/>
      <w:proofErr w:type="gramStart"/>
      <w:r w:rsidRPr="00DF4C7E">
        <w:rPr>
          <w:rFonts w:ascii="Times New Roman" w:hAnsi="Times New Roman" w:cs="Times New Roman"/>
          <w:color w:val="000000" w:themeColor="text1"/>
          <w:sz w:val="24"/>
          <w:szCs w:val="24"/>
        </w:rPr>
        <w:t>Gopalratnam</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Karthik</w:t>
      </w:r>
      <w:proofErr w:type="spellEnd"/>
      <w:r w:rsidRPr="00DF4C7E">
        <w:rPr>
          <w:rFonts w:ascii="Times New Roman" w:hAnsi="Times New Roman" w:cs="Times New Roman"/>
          <w:color w:val="000000" w:themeColor="text1"/>
          <w:sz w:val="24"/>
          <w:szCs w:val="24"/>
        </w:rPr>
        <w:t>, and Diane J. Cook.</w:t>
      </w:r>
      <w:proofErr w:type="gramEnd"/>
      <w:r w:rsidRPr="00DF4C7E">
        <w:rPr>
          <w:rFonts w:ascii="Times New Roman" w:hAnsi="Times New Roman" w:cs="Times New Roman"/>
          <w:color w:val="000000" w:themeColor="text1"/>
          <w:sz w:val="24"/>
          <w:szCs w:val="24"/>
        </w:rPr>
        <w:t xml:space="preserve"> "Active </w:t>
      </w:r>
      <w:proofErr w:type="spellStart"/>
      <w:r w:rsidRPr="00DF4C7E">
        <w:rPr>
          <w:rFonts w:ascii="Times New Roman" w:hAnsi="Times New Roman" w:cs="Times New Roman"/>
          <w:color w:val="000000" w:themeColor="text1"/>
          <w:sz w:val="24"/>
          <w:szCs w:val="24"/>
        </w:rPr>
        <w:t>LeZi</w:t>
      </w:r>
      <w:proofErr w:type="spellEnd"/>
      <w:r w:rsidRPr="00DF4C7E">
        <w:rPr>
          <w:rFonts w:ascii="Times New Roman" w:hAnsi="Times New Roman" w:cs="Times New Roman"/>
          <w:color w:val="000000" w:themeColor="text1"/>
          <w:sz w:val="24"/>
          <w:szCs w:val="24"/>
        </w:rPr>
        <w:t xml:space="preserve">: An incremental parsing algorithm for sequential prediction." </w:t>
      </w:r>
      <w:r w:rsidRPr="00021AD9">
        <w:rPr>
          <w:rFonts w:ascii="Times New Roman" w:hAnsi="Times New Roman" w:cs="Times New Roman"/>
          <w:i/>
          <w:color w:val="000000" w:themeColor="text1"/>
          <w:sz w:val="24"/>
          <w:szCs w:val="24"/>
        </w:rPr>
        <w:t>International Journal on Artificial Intelligence Tools</w:t>
      </w:r>
      <w:r w:rsidRPr="00DF4C7E">
        <w:rPr>
          <w:rFonts w:ascii="Times New Roman" w:hAnsi="Times New Roman" w:cs="Times New Roman"/>
          <w:color w:val="000000" w:themeColor="text1"/>
          <w:sz w:val="24"/>
          <w:szCs w:val="24"/>
        </w:rPr>
        <w:t xml:space="preserve"> 13, no. 04 (2004): 917-929.</w:t>
      </w:r>
    </w:p>
    <w:p w14:paraId="1BE854F2" w14:textId="77777777" w:rsidR="00DF4C7E" w:rsidRDefault="00DF4C7E" w:rsidP="009F020E">
      <w:pPr>
        <w:pStyle w:val="NoSpacing"/>
        <w:rPr>
          <w:rFonts w:ascii="Times New Roman" w:hAnsi="Times New Roman" w:cs="Times New Roman"/>
          <w:color w:val="000000" w:themeColor="text1"/>
          <w:sz w:val="24"/>
          <w:szCs w:val="24"/>
        </w:rPr>
      </w:pPr>
    </w:p>
    <w:p w14:paraId="3B0F7612" w14:textId="77777777" w:rsidR="00BE1983" w:rsidRPr="00BE1983" w:rsidRDefault="00A1289D" w:rsidP="009F020E">
      <w:pPr>
        <w:pStyle w:val="NoSpacing"/>
        <w:rPr>
          <w:rFonts w:ascii="Times New Roman" w:hAnsi="Times New Roman" w:cs="Times New Roman"/>
          <w:color w:val="000000" w:themeColor="text1"/>
          <w:sz w:val="24"/>
          <w:szCs w:val="24"/>
        </w:rPr>
      </w:pPr>
      <w:proofErr w:type="spellStart"/>
      <w:proofErr w:type="gramStart"/>
      <w:r w:rsidRPr="00A1289D">
        <w:rPr>
          <w:rFonts w:ascii="Times New Roman" w:hAnsi="Times New Roman" w:cs="Times New Roman"/>
          <w:color w:val="000000" w:themeColor="text1"/>
          <w:sz w:val="24"/>
          <w:szCs w:val="24"/>
        </w:rPr>
        <w:t>Guralnik</w:t>
      </w:r>
      <w:proofErr w:type="spellEnd"/>
      <w:r w:rsidRPr="00A1289D">
        <w:rPr>
          <w:rFonts w:ascii="Times New Roman" w:hAnsi="Times New Roman" w:cs="Times New Roman"/>
          <w:color w:val="000000" w:themeColor="text1"/>
          <w:sz w:val="24"/>
          <w:szCs w:val="24"/>
        </w:rPr>
        <w:t xml:space="preserve">, Valerie, and Karen </w:t>
      </w:r>
      <w:proofErr w:type="spellStart"/>
      <w:r w:rsidRPr="00A1289D">
        <w:rPr>
          <w:rFonts w:ascii="Times New Roman" w:hAnsi="Times New Roman" w:cs="Times New Roman"/>
          <w:color w:val="000000" w:themeColor="text1"/>
          <w:sz w:val="24"/>
          <w:szCs w:val="24"/>
        </w:rPr>
        <w:t>Zita</w:t>
      </w:r>
      <w:proofErr w:type="spellEnd"/>
      <w:r w:rsidRPr="00A1289D">
        <w:rPr>
          <w:rFonts w:ascii="Times New Roman" w:hAnsi="Times New Roman" w:cs="Times New Roman"/>
          <w:color w:val="000000" w:themeColor="text1"/>
          <w:sz w:val="24"/>
          <w:szCs w:val="24"/>
        </w:rPr>
        <w:t xml:space="preserve"> </w:t>
      </w:r>
      <w:proofErr w:type="spellStart"/>
      <w:r w:rsidRPr="00A1289D">
        <w:rPr>
          <w:rFonts w:ascii="Times New Roman" w:hAnsi="Times New Roman" w:cs="Times New Roman"/>
          <w:color w:val="000000" w:themeColor="text1"/>
          <w:sz w:val="24"/>
          <w:szCs w:val="24"/>
        </w:rPr>
        <w:t>Haigh</w:t>
      </w:r>
      <w:proofErr w:type="spellEnd"/>
      <w:r w:rsidRPr="00A1289D">
        <w:rPr>
          <w:rFonts w:ascii="Times New Roman" w:hAnsi="Times New Roman" w:cs="Times New Roman"/>
          <w:color w:val="000000" w:themeColor="text1"/>
          <w:sz w:val="24"/>
          <w:szCs w:val="24"/>
        </w:rPr>
        <w:t>.</w:t>
      </w:r>
      <w:proofErr w:type="gramEnd"/>
      <w:r w:rsidRPr="00A1289D">
        <w:rPr>
          <w:rFonts w:ascii="Times New Roman" w:hAnsi="Times New Roman" w:cs="Times New Roman"/>
          <w:color w:val="000000" w:themeColor="text1"/>
          <w:sz w:val="24"/>
          <w:szCs w:val="24"/>
        </w:rPr>
        <w:t xml:space="preserve"> "Learning models of human </w:t>
      </w:r>
      <w:proofErr w:type="spellStart"/>
      <w:r w:rsidRPr="00A1289D">
        <w:rPr>
          <w:rFonts w:ascii="Times New Roman" w:hAnsi="Times New Roman" w:cs="Times New Roman"/>
          <w:color w:val="000000" w:themeColor="text1"/>
          <w:sz w:val="24"/>
          <w:szCs w:val="24"/>
        </w:rPr>
        <w:t>behaviour</w:t>
      </w:r>
      <w:proofErr w:type="spellEnd"/>
      <w:r w:rsidRPr="00A1289D">
        <w:rPr>
          <w:rFonts w:ascii="Times New Roman" w:hAnsi="Times New Roman" w:cs="Times New Roman"/>
          <w:color w:val="000000" w:themeColor="text1"/>
          <w:sz w:val="24"/>
          <w:szCs w:val="24"/>
        </w:rPr>
        <w:t xml:space="preserve"> with sequential patterns." </w:t>
      </w:r>
      <w:proofErr w:type="gramStart"/>
      <w:r w:rsidRPr="00A1289D">
        <w:rPr>
          <w:rFonts w:ascii="Times New Roman" w:hAnsi="Times New Roman" w:cs="Times New Roman"/>
          <w:color w:val="000000" w:themeColor="text1"/>
          <w:sz w:val="24"/>
          <w:szCs w:val="24"/>
        </w:rPr>
        <w:t xml:space="preserve">In </w:t>
      </w:r>
      <w:r w:rsidRPr="00021AD9">
        <w:rPr>
          <w:rFonts w:ascii="Times New Roman" w:hAnsi="Times New Roman" w:cs="Times New Roman"/>
          <w:i/>
          <w:color w:val="000000" w:themeColor="text1"/>
          <w:sz w:val="24"/>
          <w:szCs w:val="24"/>
        </w:rPr>
        <w:t>Proceedings of the AAAI-02 workshop “Automation as Caregiver</w:t>
      </w:r>
      <w:r w:rsidRPr="00A1289D">
        <w:rPr>
          <w:rFonts w:ascii="Times New Roman" w:hAnsi="Times New Roman" w:cs="Times New Roman"/>
          <w:color w:val="000000" w:themeColor="text1"/>
          <w:sz w:val="24"/>
          <w:szCs w:val="24"/>
        </w:rPr>
        <w:t>, pp. 24-30.</w:t>
      </w:r>
      <w:proofErr w:type="gramEnd"/>
      <w:r w:rsidRPr="00A1289D">
        <w:rPr>
          <w:rFonts w:ascii="Times New Roman" w:hAnsi="Times New Roman" w:cs="Times New Roman"/>
          <w:color w:val="000000" w:themeColor="text1"/>
          <w:sz w:val="24"/>
          <w:szCs w:val="24"/>
        </w:rPr>
        <w:t xml:space="preserve"> 2002.</w:t>
      </w:r>
    </w:p>
    <w:p w14:paraId="5B31662E" w14:textId="77777777" w:rsidR="00BE1983" w:rsidRDefault="00BE1983" w:rsidP="009F020E">
      <w:pPr>
        <w:pStyle w:val="NoSpacing"/>
        <w:rPr>
          <w:rFonts w:ascii="Times New Roman" w:hAnsi="Times New Roman" w:cs="Times New Roman"/>
          <w:color w:val="000000" w:themeColor="text1"/>
          <w:sz w:val="24"/>
          <w:szCs w:val="24"/>
        </w:rPr>
      </w:pPr>
    </w:p>
    <w:p w14:paraId="1129E428" w14:textId="77777777" w:rsidR="002E30B6" w:rsidRDefault="002E30B6" w:rsidP="009F020E">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Floyd, Michael W.,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Kevin Lam. "A case-based reasoning approach to imitating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players." </w:t>
      </w:r>
      <w:proofErr w:type="gramStart"/>
      <w:r w:rsidRPr="002E30B6">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2E30B6">
        <w:rPr>
          <w:rFonts w:ascii="Times New Roman" w:hAnsi="Times New Roman" w:cs="Times New Roman"/>
          <w:i/>
          <w:color w:val="000000" w:themeColor="text1"/>
          <w:sz w:val="24"/>
          <w:szCs w:val="24"/>
        </w:rPr>
        <w:t>2</w:t>
      </w:r>
      <w:r w:rsidRPr="002E30B6">
        <w:rPr>
          <w:rFonts w:ascii="Times New Roman" w:hAnsi="Times New Roman" w:cs="Times New Roman"/>
          <w:i/>
          <w:iCs/>
          <w:color w:val="000000" w:themeColor="text1"/>
          <w:sz w:val="24"/>
          <w:szCs w:val="24"/>
        </w:rPr>
        <w:t>1st International Florida Artificial Intelligence Research Society Conference</w:t>
      </w:r>
      <w:r w:rsidRPr="002E30B6">
        <w:rPr>
          <w:rFonts w:ascii="Times New Roman" w:hAnsi="Times New Roman" w:cs="Times New Roman"/>
          <w:color w:val="000000" w:themeColor="text1"/>
          <w:sz w:val="24"/>
          <w:szCs w:val="24"/>
        </w:rPr>
        <w:t>, pp. 251-256.</w:t>
      </w:r>
      <w:proofErr w:type="gramEnd"/>
      <w:r w:rsidRPr="002E30B6">
        <w:rPr>
          <w:rFonts w:ascii="Times New Roman" w:hAnsi="Times New Roman" w:cs="Times New Roman"/>
          <w:color w:val="000000" w:themeColor="text1"/>
          <w:sz w:val="24"/>
          <w:szCs w:val="24"/>
        </w:rPr>
        <w:t xml:space="preserve"> 2008.</w:t>
      </w:r>
    </w:p>
    <w:p w14:paraId="0F228629" w14:textId="77777777" w:rsidR="002E30B6" w:rsidRDefault="002E30B6" w:rsidP="009F020E">
      <w:pPr>
        <w:pStyle w:val="NoSpacing"/>
        <w:rPr>
          <w:rFonts w:ascii="Times New Roman" w:hAnsi="Times New Roman" w:cs="Times New Roman"/>
          <w:color w:val="000000" w:themeColor="text1"/>
          <w:sz w:val="24"/>
          <w:szCs w:val="24"/>
        </w:rPr>
      </w:pPr>
    </w:p>
    <w:p w14:paraId="3A818C24" w14:textId="77777777" w:rsidR="002A3185" w:rsidRDefault="002A3185" w:rsidP="009F020E">
      <w:pPr>
        <w:pStyle w:val="NoSpacing"/>
        <w:rPr>
          <w:rFonts w:ascii="Times New Roman" w:hAnsi="Times New Roman" w:cs="Times New Roman"/>
          <w:color w:val="000000" w:themeColor="text1"/>
          <w:sz w:val="24"/>
          <w:szCs w:val="24"/>
        </w:rPr>
      </w:pPr>
      <w:proofErr w:type="spellStart"/>
      <w:r w:rsidRPr="002A3185">
        <w:rPr>
          <w:rFonts w:ascii="Times New Roman" w:hAnsi="Times New Roman" w:cs="Times New Roman"/>
          <w:color w:val="000000" w:themeColor="text1"/>
          <w:sz w:val="24"/>
          <w:szCs w:val="24"/>
        </w:rPr>
        <w:t>Hintikka</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Jaakko</w:t>
      </w:r>
      <w:proofErr w:type="spellEnd"/>
      <w:r w:rsidRPr="002A3185">
        <w:rPr>
          <w:rFonts w:ascii="Times New Roman" w:hAnsi="Times New Roman" w:cs="Times New Roman"/>
          <w:color w:val="000000" w:themeColor="text1"/>
          <w:sz w:val="24"/>
          <w:szCs w:val="24"/>
        </w:rPr>
        <w:t xml:space="preserve">. </w:t>
      </w:r>
      <w:proofErr w:type="gramStart"/>
      <w:r w:rsidRPr="002A3185">
        <w:rPr>
          <w:rFonts w:ascii="Times New Roman" w:hAnsi="Times New Roman" w:cs="Times New Roman"/>
          <w:color w:val="000000" w:themeColor="text1"/>
          <w:sz w:val="24"/>
          <w:szCs w:val="24"/>
        </w:rPr>
        <w:t>"Individuals, possible worlds, and epistemic logic."</w:t>
      </w:r>
      <w:proofErr w:type="gramEnd"/>
      <w:r w:rsidRPr="002A3185">
        <w:rPr>
          <w:rFonts w:ascii="Times New Roman" w:hAnsi="Times New Roman" w:cs="Times New Roman"/>
          <w:color w:val="000000" w:themeColor="text1"/>
          <w:sz w:val="24"/>
          <w:szCs w:val="24"/>
        </w:rPr>
        <w:t xml:space="preserve"> </w:t>
      </w:r>
      <w:r w:rsidRPr="002A3185">
        <w:rPr>
          <w:rFonts w:ascii="Times New Roman" w:hAnsi="Times New Roman" w:cs="Times New Roman"/>
          <w:i/>
          <w:color w:val="000000" w:themeColor="text1"/>
          <w:sz w:val="24"/>
          <w:szCs w:val="24"/>
        </w:rPr>
        <w:t>Nous</w:t>
      </w:r>
      <w:r w:rsidRPr="002A3185">
        <w:rPr>
          <w:rFonts w:ascii="Times New Roman" w:hAnsi="Times New Roman" w:cs="Times New Roman"/>
          <w:color w:val="000000" w:themeColor="text1"/>
          <w:sz w:val="24"/>
          <w:szCs w:val="24"/>
        </w:rPr>
        <w:t xml:space="preserve"> 1, no. 1 (1967): 33-62.</w:t>
      </w:r>
    </w:p>
    <w:p w14:paraId="16EA123A" w14:textId="77777777" w:rsidR="002A3185" w:rsidRDefault="002A3185" w:rsidP="009F020E">
      <w:pPr>
        <w:pStyle w:val="NoSpacing"/>
        <w:rPr>
          <w:rFonts w:ascii="Times New Roman" w:hAnsi="Times New Roman" w:cs="Times New Roman"/>
          <w:color w:val="000000" w:themeColor="text1"/>
          <w:sz w:val="24"/>
          <w:szCs w:val="24"/>
        </w:rPr>
      </w:pPr>
    </w:p>
    <w:p w14:paraId="2CCA0A0C" w14:textId="77777777" w:rsidR="007F22FD" w:rsidRDefault="007F22FD" w:rsidP="009F020E">
      <w:pPr>
        <w:pStyle w:val="NoSpacing"/>
        <w:rPr>
          <w:rFonts w:ascii="Times New Roman" w:hAnsi="Times New Roman" w:cs="Times New Roman"/>
          <w:color w:val="000000" w:themeColor="text1"/>
          <w:sz w:val="24"/>
          <w:szCs w:val="24"/>
        </w:rPr>
      </w:pPr>
      <w:proofErr w:type="gramStart"/>
      <w:r w:rsidRPr="007F22FD">
        <w:rPr>
          <w:rFonts w:ascii="Times New Roman" w:hAnsi="Times New Roman" w:cs="Times New Roman"/>
          <w:color w:val="000000" w:themeColor="text1"/>
          <w:sz w:val="24"/>
          <w:szCs w:val="24"/>
        </w:rPr>
        <w:t xml:space="preserve">Jiang, Hong, Jose M. Vidal, and Michael N. </w:t>
      </w:r>
      <w:proofErr w:type="spellStart"/>
      <w:r w:rsidRPr="007F22FD">
        <w:rPr>
          <w:rFonts w:ascii="Times New Roman" w:hAnsi="Times New Roman" w:cs="Times New Roman"/>
          <w:color w:val="000000" w:themeColor="text1"/>
          <w:sz w:val="24"/>
          <w:szCs w:val="24"/>
        </w:rPr>
        <w:t>Huhns</w:t>
      </w:r>
      <w:proofErr w:type="spellEnd"/>
      <w:r w:rsidRPr="007F22FD">
        <w:rPr>
          <w:rFonts w:ascii="Times New Roman" w:hAnsi="Times New Roman" w:cs="Times New Roman"/>
          <w:color w:val="000000" w:themeColor="text1"/>
          <w:sz w:val="24"/>
          <w:szCs w:val="24"/>
        </w:rPr>
        <w:t>.</w:t>
      </w:r>
      <w:proofErr w:type="gramEnd"/>
      <w:r w:rsidRPr="007F22FD">
        <w:rPr>
          <w:rFonts w:ascii="Times New Roman" w:hAnsi="Times New Roman" w:cs="Times New Roman"/>
          <w:color w:val="000000" w:themeColor="text1"/>
          <w:sz w:val="24"/>
          <w:szCs w:val="24"/>
        </w:rPr>
        <w:t xml:space="preserve"> "EBDI: </w:t>
      </w:r>
      <w:proofErr w:type="gramStart"/>
      <w:r w:rsidRPr="007F22FD">
        <w:rPr>
          <w:rFonts w:ascii="Times New Roman" w:hAnsi="Times New Roman" w:cs="Times New Roman"/>
          <w:color w:val="000000" w:themeColor="text1"/>
          <w:sz w:val="24"/>
          <w:szCs w:val="24"/>
        </w:rPr>
        <w:t>an architecture</w:t>
      </w:r>
      <w:proofErr w:type="gramEnd"/>
      <w:r w:rsidRPr="007F22FD">
        <w:rPr>
          <w:rFonts w:ascii="Times New Roman" w:hAnsi="Times New Roman" w:cs="Times New Roman"/>
          <w:color w:val="000000" w:themeColor="text1"/>
          <w:sz w:val="24"/>
          <w:szCs w:val="24"/>
        </w:rPr>
        <w:t xml:space="preserve"> for emotional agents." </w:t>
      </w:r>
      <w:proofErr w:type="gramStart"/>
      <w:r w:rsidRPr="007F22F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7F22FD">
        <w:rPr>
          <w:rFonts w:ascii="Times New Roman" w:hAnsi="Times New Roman" w:cs="Times New Roman"/>
          <w:i/>
          <w:iCs/>
          <w:color w:val="000000" w:themeColor="text1"/>
          <w:sz w:val="24"/>
          <w:szCs w:val="24"/>
        </w:rPr>
        <w:t xml:space="preserve">Proceedings of the 6th international joint conference on Autonomous agents and </w:t>
      </w:r>
      <w:proofErr w:type="spellStart"/>
      <w:r w:rsidRPr="007F22FD">
        <w:rPr>
          <w:rFonts w:ascii="Times New Roman" w:hAnsi="Times New Roman" w:cs="Times New Roman"/>
          <w:i/>
          <w:iCs/>
          <w:color w:val="000000" w:themeColor="text1"/>
          <w:sz w:val="24"/>
          <w:szCs w:val="24"/>
        </w:rPr>
        <w:t>multiagent</w:t>
      </w:r>
      <w:proofErr w:type="spellEnd"/>
      <w:r w:rsidRPr="007F22FD">
        <w:rPr>
          <w:rFonts w:ascii="Times New Roman" w:hAnsi="Times New Roman" w:cs="Times New Roman"/>
          <w:i/>
          <w:iCs/>
          <w:color w:val="000000" w:themeColor="text1"/>
          <w:sz w:val="24"/>
          <w:szCs w:val="24"/>
        </w:rPr>
        <w:t xml:space="preserve"> systems</w:t>
      </w:r>
      <w:r w:rsidRPr="007F22FD">
        <w:rPr>
          <w:rFonts w:ascii="Times New Roman" w:hAnsi="Times New Roman" w:cs="Times New Roman"/>
          <w:color w:val="000000" w:themeColor="text1"/>
          <w:sz w:val="24"/>
          <w:szCs w:val="24"/>
        </w:rPr>
        <w:t>, p. 11.</w:t>
      </w:r>
      <w:proofErr w:type="gramEnd"/>
      <w:r w:rsidRPr="007F22FD">
        <w:rPr>
          <w:rFonts w:ascii="Times New Roman" w:hAnsi="Times New Roman" w:cs="Times New Roman"/>
          <w:color w:val="000000" w:themeColor="text1"/>
          <w:sz w:val="24"/>
          <w:szCs w:val="24"/>
        </w:rPr>
        <w:t xml:space="preserve"> </w:t>
      </w:r>
      <w:proofErr w:type="gramStart"/>
      <w:r w:rsidRPr="007F22FD">
        <w:rPr>
          <w:rFonts w:ascii="Times New Roman" w:hAnsi="Times New Roman" w:cs="Times New Roman"/>
          <w:color w:val="000000" w:themeColor="text1"/>
          <w:sz w:val="24"/>
          <w:szCs w:val="24"/>
        </w:rPr>
        <w:t>ACM, 2007.</w:t>
      </w:r>
      <w:proofErr w:type="gramEnd"/>
    </w:p>
    <w:p w14:paraId="5DF03311" w14:textId="77777777" w:rsidR="007F22FD" w:rsidRDefault="007F22FD" w:rsidP="009F020E">
      <w:pPr>
        <w:pStyle w:val="NoSpacing"/>
        <w:rPr>
          <w:rFonts w:ascii="Times New Roman" w:hAnsi="Times New Roman" w:cs="Times New Roman"/>
          <w:color w:val="000000" w:themeColor="text1"/>
          <w:sz w:val="24"/>
          <w:szCs w:val="24"/>
        </w:rPr>
      </w:pPr>
    </w:p>
    <w:p w14:paraId="62E402AB" w14:textId="77777777" w:rsidR="00021AD9" w:rsidRDefault="00021AD9" w:rsidP="009F020E">
      <w:pPr>
        <w:pStyle w:val="NoSpacing"/>
        <w:rPr>
          <w:rFonts w:ascii="Times New Roman" w:hAnsi="Times New Roman" w:cs="Times New Roman"/>
          <w:color w:val="000000" w:themeColor="text1"/>
          <w:sz w:val="24"/>
          <w:szCs w:val="24"/>
        </w:rPr>
      </w:pPr>
      <w:proofErr w:type="spellStart"/>
      <w:r w:rsidRPr="00021AD9">
        <w:rPr>
          <w:rFonts w:ascii="Times New Roman" w:hAnsi="Times New Roman" w:cs="Times New Roman"/>
          <w:color w:val="000000" w:themeColor="text1"/>
          <w:sz w:val="24"/>
          <w:szCs w:val="24"/>
        </w:rPr>
        <w:t>Karpov</w:t>
      </w:r>
      <w:proofErr w:type="spellEnd"/>
      <w:r w:rsidRPr="00021AD9">
        <w:rPr>
          <w:rFonts w:ascii="Times New Roman" w:hAnsi="Times New Roman" w:cs="Times New Roman"/>
          <w:color w:val="000000" w:themeColor="text1"/>
          <w:sz w:val="24"/>
          <w:szCs w:val="24"/>
        </w:rPr>
        <w:t xml:space="preserve">, Igor V., Jacob </w:t>
      </w:r>
      <w:proofErr w:type="spellStart"/>
      <w:r w:rsidRPr="00021AD9">
        <w:rPr>
          <w:rFonts w:ascii="Times New Roman" w:hAnsi="Times New Roman" w:cs="Times New Roman"/>
          <w:color w:val="000000" w:themeColor="text1"/>
          <w:sz w:val="24"/>
          <w:szCs w:val="24"/>
        </w:rPr>
        <w:t>Schrum</w:t>
      </w:r>
      <w:proofErr w:type="spellEnd"/>
      <w:r w:rsidRPr="00021AD9">
        <w:rPr>
          <w:rFonts w:ascii="Times New Roman" w:hAnsi="Times New Roman" w:cs="Times New Roman"/>
          <w:color w:val="000000" w:themeColor="text1"/>
          <w:sz w:val="24"/>
          <w:szCs w:val="24"/>
        </w:rPr>
        <w:t xml:space="preserve">, and </w:t>
      </w:r>
      <w:proofErr w:type="spellStart"/>
      <w:r w:rsidRPr="00021AD9">
        <w:rPr>
          <w:rFonts w:ascii="Times New Roman" w:hAnsi="Times New Roman" w:cs="Times New Roman"/>
          <w:color w:val="000000" w:themeColor="text1"/>
          <w:sz w:val="24"/>
          <w:szCs w:val="24"/>
        </w:rPr>
        <w:t>Risto</w:t>
      </w:r>
      <w:proofErr w:type="spellEnd"/>
      <w:r w:rsidRPr="00021AD9">
        <w:rPr>
          <w:rFonts w:ascii="Times New Roman" w:hAnsi="Times New Roman" w:cs="Times New Roman"/>
          <w:color w:val="000000" w:themeColor="text1"/>
          <w:sz w:val="24"/>
          <w:szCs w:val="24"/>
        </w:rPr>
        <w:t xml:space="preserve"> </w:t>
      </w:r>
      <w:proofErr w:type="spellStart"/>
      <w:r w:rsidRPr="00021AD9">
        <w:rPr>
          <w:rFonts w:ascii="Times New Roman" w:hAnsi="Times New Roman" w:cs="Times New Roman"/>
          <w:color w:val="000000" w:themeColor="text1"/>
          <w:sz w:val="24"/>
          <w:szCs w:val="24"/>
        </w:rPr>
        <w:t>Miikkulainen</w:t>
      </w:r>
      <w:proofErr w:type="spell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"Believable Bot Navigation via Playback of Human Traces."</w:t>
      </w:r>
      <w:proofErr w:type="gram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Believable Bots</w:t>
      </w:r>
      <w:r w:rsidRPr="00021AD9">
        <w:rPr>
          <w:rFonts w:ascii="Times New Roman" w:hAnsi="Times New Roman" w:cs="Times New Roman"/>
          <w:color w:val="000000" w:themeColor="text1"/>
          <w:sz w:val="24"/>
          <w:szCs w:val="24"/>
        </w:rPr>
        <w:t>, pp. 151-170.</w:t>
      </w:r>
      <w:proofErr w:type="gramEnd"/>
      <w:r w:rsidRPr="00021AD9">
        <w:rPr>
          <w:rFonts w:ascii="Times New Roman" w:hAnsi="Times New Roman" w:cs="Times New Roman"/>
          <w:color w:val="000000" w:themeColor="text1"/>
          <w:sz w:val="24"/>
          <w:szCs w:val="24"/>
        </w:rPr>
        <w:t xml:space="preserve"> </w:t>
      </w:r>
      <w:proofErr w:type="gramStart"/>
      <w:r w:rsidRPr="00021AD9">
        <w:rPr>
          <w:rFonts w:ascii="Times New Roman" w:hAnsi="Times New Roman" w:cs="Times New Roman"/>
          <w:color w:val="000000" w:themeColor="text1"/>
          <w:sz w:val="24"/>
          <w:szCs w:val="24"/>
        </w:rPr>
        <w:t>Springer Berlin Heidelberg, 2012.</w:t>
      </w:r>
      <w:proofErr w:type="gramEnd"/>
    </w:p>
    <w:p w14:paraId="60473EC0" w14:textId="77777777" w:rsidR="00021AD9" w:rsidRDefault="00021AD9" w:rsidP="009F020E">
      <w:pPr>
        <w:pStyle w:val="NoSpacing"/>
        <w:rPr>
          <w:rFonts w:ascii="Times New Roman" w:hAnsi="Times New Roman" w:cs="Times New Roman"/>
          <w:color w:val="000000" w:themeColor="text1"/>
          <w:sz w:val="24"/>
          <w:szCs w:val="24"/>
        </w:rPr>
      </w:pPr>
    </w:p>
    <w:p w14:paraId="283F236B" w14:textId="77777777" w:rsidR="00935B17" w:rsidRPr="009F020E" w:rsidRDefault="004C2AE4" w:rsidP="009F020E">
      <w:pPr>
        <w:pStyle w:val="NoSpacing"/>
        <w:rPr>
          <w:rFonts w:ascii="Times New Roman" w:hAnsi="Times New Roman" w:cs="Times New Roman"/>
          <w:color w:val="000000" w:themeColor="text1"/>
          <w:sz w:val="24"/>
          <w:szCs w:val="24"/>
        </w:rPr>
      </w:pPr>
      <w:proofErr w:type="spellStart"/>
      <w:r w:rsidRPr="004C2AE4">
        <w:rPr>
          <w:rFonts w:ascii="Times New Roman" w:hAnsi="Times New Roman" w:cs="Times New Roman"/>
          <w:color w:val="000000" w:themeColor="text1"/>
          <w:sz w:val="24"/>
          <w:szCs w:val="24"/>
        </w:rPr>
        <w:t>Konolige</w:t>
      </w:r>
      <w:proofErr w:type="spellEnd"/>
      <w:r w:rsidRPr="004C2AE4">
        <w:rPr>
          <w:rFonts w:ascii="Times New Roman" w:hAnsi="Times New Roman" w:cs="Times New Roman"/>
          <w:color w:val="000000" w:themeColor="text1"/>
          <w:sz w:val="24"/>
          <w:szCs w:val="24"/>
        </w:rPr>
        <w:t xml:space="preserve">, Kurt. "What awareness isn't: A sentential view of implicit and explicit </w:t>
      </w:r>
      <w:proofErr w:type="gramStart"/>
      <w:r w:rsidRPr="004C2AE4">
        <w:rPr>
          <w:rFonts w:ascii="Times New Roman" w:hAnsi="Times New Roman" w:cs="Times New Roman"/>
          <w:color w:val="000000" w:themeColor="text1"/>
          <w:sz w:val="24"/>
          <w:szCs w:val="24"/>
        </w:rPr>
        <w:t>belief.</w:t>
      </w:r>
      <w:proofErr w:type="gramEnd"/>
      <w:r w:rsidRPr="004C2AE4">
        <w:rPr>
          <w:rFonts w:ascii="Times New Roman" w:hAnsi="Times New Roman" w:cs="Times New Roman"/>
          <w:color w:val="000000" w:themeColor="text1"/>
          <w:sz w:val="24"/>
          <w:szCs w:val="24"/>
        </w:rPr>
        <w:t xml:space="preserve">" </w:t>
      </w:r>
      <w:proofErr w:type="gramStart"/>
      <w:r w:rsidRPr="004C2AE4">
        <w:rPr>
          <w:rFonts w:ascii="Times New Roman" w:hAnsi="Times New Roman" w:cs="Times New Roman"/>
          <w:color w:val="000000" w:themeColor="text1"/>
          <w:sz w:val="24"/>
          <w:szCs w:val="24"/>
        </w:rPr>
        <w:t xml:space="preserve">In </w:t>
      </w:r>
      <w:r w:rsidRPr="002A3185">
        <w:rPr>
          <w:rFonts w:ascii="Times New Roman" w:hAnsi="Times New Roman" w:cs="Times New Roman"/>
          <w:i/>
          <w:color w:val="000000" w:themeColor="text1"/>
          <w:sz w:val="24"/>
          <w:szCs w:val="24"/>
        </w:rPr>
        <w:t>Proceedings of the 1986 conference on Theoretical aspects of reasoning about knowledge</w:t>
      </w:r>
      <w:r w:rsidRPr="004C2AE4">
        <w:rPr>
          <w:rFonts w:ascii="Times New Roman" w:hAnsi="Times New Roman" w:cs="Times New Roman"/>
          <w:color w:val="000000" w:themeColor="text1"/>
          <w:sz w:val="24"/>
          <w:szCs w:val="24"/>
        </w:rPr>
        <w:t>, pp. 241-250.</w:t>
      </w:r>
      <w:proofErr w:type="gramEnd"/>
      <w:r w:rsidRPr="004C2AE4">
        <w:rPr>
          <w:rFonts w:ascii="Times New Roman" w:hAnsi="Times New Roman" w:cs="Times New Roman"/>
          <w:color w:val="000000" w:themeColor="text1"/>
          <w:sz w:val="24"/>
          <w:szCs w:val="24"/>
        </w:rPr>
        <w:t xml:space="preserve"> Morgan Kaufmann Publishers Inc., 1986.</w:t>
      </w:r>
    </w:p>
    <w:p w14:paraId="193E8748" w14:textId="77777777" w:rsidR="00935B17" w:rsidRDefault="00935B17" w:rsidP="00E5055B">
      <w:pPr>
        <w:pStyle w:val="NoSpacing"/>
        <w:rPr>
          <w:rFonts w:ascii="Times New Roman" w:hAnsi="Times New Roman" w:cs="Times New Roman"/>
          <w:color w:val="000000" w:themeColor="text1"/>
          <w:sz w:val="24"/>
          <w:szCs w:val="24"/>
        </w:rPr>
      </w:pPr>
    </w:p>
    <w:p w14:paraId="0ED88C9B" w14:textId="77777777" w:rsidR="002E30B6" w:rsidRDefault="002E30B6" w:rsidP="00E5055B">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 xml:space="preserve">Lam, Kevin, </w:t>
      </w:r>
      <w:proofErr w:type="spellStart"/>
      <w:r w:rsidRPr="002E30B6">
        <w:rPr>
          <w:rFonts w:ascii="Times New Roman" w:hAnsi="Times New Roman" w:cs="Times New Roman"/>
          <w:color w:val="000000" w:themeColor="text1"/>
          <w:sz w:val="24"/>
          <w:szCs w:val="24"/>
        </w:rPr>
        <w:t>Babak</w:t>
      </w:r>
      <w:proofErr w:type="spellEnd"/>
      <w:r w:rsidRPr="002E30B6">
        <w:rPr>
          <w:rFonts w:ascii="Times New Roman" w:hAnsi="Times New Roman" w:cs="Times New Roman"/>
          <w:color w:val="000000" w:themeColor="text1"/>
          <w:sz w:val="24"/>
          <w:szCs w:val="24"/>
        </w:rPr>
        <w:t xml:space="preserve"> </w:t>
      </w:r>
      <w:proofErr w:type="spellStart"/>
      <w:r w:rsidRPr="002E30B6">
        <w:rPr>
          <w:rFonts w:ascii="Times New Roman" w:hAnsi="Times New Roman" w:cs="Times New Roman"/>
          <w:color w:val="000000" w:themeColor="text1"/>
          <w:sz w:val="24"/>
          <w:szCs w:val="24"/>
        </w:rPr>
        <w:t>Esfandiari</w:t>
      </w:r>
      <w:proofErr w:type="spellEnd"/>
      <w:r w:rsidRPr="002E30B6">
        <w:rPr>
          <w:rFonts w:ascii="Times New Roman" w:hAnsi="Times New Roman" w:cs="Times New Roman"/>
          <w:color w:val="000000" w:themeColor="text1"/>
          <w:sz w:val="24"/>
          <w:szCs w:val="24"/>
        </w:rPr>
        <w:t xml:space="preserve">, and David </w:t>
      </w:r>
      <w:proofErr w:type="spellStart"/>
      <w:r w:rsidRPr="002E30B6">
        <w:rPr>
          <w:rFonts w:ascii="Times New Roman" w:hAnsi="Times New Roman" w:cs="Times New Roman"/>
          <w:color w:val="000000" w:themeColor="text1"/>
          <w:sz w:val="24"/>
          <w:szCs w:val="24"/>
        </w:rPr>
        <w:t>Tudino</w:t>
      </w:r>
      <w:proofErr w:type="spellEnd"/>
      <w:r w:rsidRPr="002E30B6">
        <w:rPr>
          <w:rFonts w:ascii="Times New Roman" w:hAnsi="Times New Roman" w:cs="Times New Roman"/>
          <w:color w:val="000000" w:themeColor="text1"/>
          <w:sz w:val="24"/>
          <w:szCs w:val="24"/>
        </w:rPr>
        <w:t xml:space="preserve">. </w:t>
      </w:r>
      <w:proofErr w:type="gramStart"/>
      <w:r w:rsidRPr="002E30B6">
        <w:rPr>
          <w:rFonts w:ascii="Times New Roman" w:hAnsi="Times New Roman" w:cs="Times New Roman"/>
          <w:color w:val="000000" w:themeColor="text1"/>
          <w:sz w:val="24"/>
          <w:szCs w:val="24"/>
        </w:rPr>
        <w:t xml:space="preserve">"A scene-based imitation framework for </w:t>
      </w:r>
      <w:proofErr w:type="spellStart"/>
      <w:r w:rsidRPr="002E30B6">
        <w:rPr>
          <w:rFonts w:ascii="Times New Roman" w:hAnsi="Times New Roman" w:cs="Times New Roman"/>
          <w:color w:val="000000" w:themeColor="text1"/>
          <w:sz w:val="24"/>
          <w:szCs w:val="24"/>
        </w:rPr>
        <w:t>robocup</w:t>
      </w:r>
      <w:proofErr w:type="spellEnd"/>
      <w:r w:rsidRPr="002E30B6">
        <w:rPr>
          <w:rFonts w:ascii="Times New Roman" w:hAnsi="Times New Roman" w:cs="Times New Roman"/>
          <w:color w:val="000000" w:themeColor="text1"/>
          <w:sz w:val="24"/>
          <w:szCs w:val="24"/>
        </w:rPr>
        <w:t xml:space="preserve"> clients."</w:t>
      </w:r>
      <w:proofErr w:type="gramEnd"/>
      <w:r>
        <w:rPr>
          <w:rFonts w:ascii="Times New Roman" w:hAnsi="Times New Roman" w:cs="Times New Roman"/>
          <w:color w:val="000000" w:themeColor="text1"/>
          <w:sz w:val="24"/>
          <w:szCs w:val="24"/>
        </w:rPr>
        <w:t xml:space="preserve"> </w:t>
      </w:r>
      <w:r w:rsidRPr="002E30B6">
        <w:rPr>
          <w:rFonts w:ascii="Times New Roman" w:hAnsi="Times New Roman" w:cs="Times New Roman"/>
          <w:i/>
          <w:iCs/>
          <w:color w:val="000000" w:themeColor="text1"/>
          <w:sz w:val="24"/>
          <w:szCs w:val="24"/>
        </w:rPr>
        <w:t xml:space="preserve">MOO-Modeling Other Agents from </w:t>
      </w:r>
      <w:proofErr w:type="gramStart"/>
      <w:r w:rsidRPr="002E30B6">
        <w:rPr>
          <w:rFonts w:ascii="Times New Roman" w:hAnsi="Times New Roman" w:cs="Times New Roman"/>
          <w:i/>
          <w:iCs/>
          <w:color w:val="000000" w:themeColor="text1"/>
          <w:sz w:val="24"/>
          <w:szCs w:val="24"/>
        </w:rPr>
        <w:t>Observations</w:t>
      </w:r>
      <w:r w:rsidRPr="002E30B6">
        <w:rPr>
          <w:rFonts w:ascii="Times New Roman" w:hAnsi="Times New Roman" w:cs="Times New Roman"/>
          <w:color w:val="000000" w:themeColor="text1"/>
          <w:sz w:val="24"/>
          <w:szCs w:val="24"/>
        </w:rPr>
        <w:t>(</w:t>
      </w:r>
      <w:proofErr w:type="gramEnd"/>
      <w:r w:rsidRPr="002E30B6">
        <w:rPr>
          <w:rFonts w:ascii="Times New Roman" w:hAnsi="Times New Roman" w:cs="Times New Roman"/>
          <w:color w:val="000000" w:themeColor="text1"/>
          <w:sz w:val="24"/>
          <w:szCs w:val="24"/>
        </w:rPr>
        <w:t>2006).</w:t>
      </w:r>
    </w:p>
    <w:p w14:paraId="2496D9AC" w14:textId="77777777" w:rsidR="002E30B6" w:rsidRDefault="002E30B6" w:rsidP="00E5055B">
      <w:pPr>
        <w:pStyle w:val="NoSpacing"/>
        <w:rPr>
          <w:rFonts w:ascii="Times New Roman" w:hAnsi="Times New Roman" w:cs="Times New Roman"/>
          <w:color w:val="000000" w:themeColor="text1"/>
          <w:sz w:val="24"/>
          <w:szCs w:val="24"/>
        </w:rPr>
      </w:pPr>
    </w:p>
    <w:p w14:paraId="4A295A46" w14:textId="77777777" w:rsidR="002A3185" w:rsidRDefault="002A3185" w:rsidP="00E5055B">
      <w:pPr>
        <w:pStyle w:val="NoSpacing"/>
        <w:rPr>
          <w:rFonts w:ascii="Times New Roman" w:hAnsi="Times New Roman" w:cs="Times New Roman"/>
          <w:color w:val="000000" w:themeColor="text1"/>
          <w:sz w:val="24"/>
          <w:szCs w:val="24"/>
        </w:rPr>
      </w:pPr>
      <w:proofErr w:type="gramStart"/>
      <w:r w:rsidRPr="002A3185">
        <w:rPr>
          <w:rFonts w:ascii="Times New Roman" w:hAnsi="Times New Roman" w:cs="Times New Roman"/>
          <w:color w:val="000000" w:themeColor="text1"/>
          <w:sz w:val="24"/>
          <w:szCs w:val="24"/>
        </w:rPr>
        <w:lastRenderedPageBreak/>
        <w:t xml:space="preserve">Leon, Enrique, Graham Clarke, Victor Callaghan, and </w:t>
      </w:r>
      <w:proofErr w:type="spellStart"/>
      <w:r w:rsidRPr="002A3185">
        <w:rPr>
          <w:rFonts w:ascii="Times New Roman" w:hAnsi="Times New Roman" w:cs="Times New Roman"/>
          <w:color w:val="000000" w:themeColor="text1"/>
          <w:sz w:val="24"/>
          <w:szCs w:val="24"/>
        </w:rPr>
        <w:t>Faiyaz</w:t>
      </w:r>
      <w:proofErr w:type="spellEnd"/>
      <w:r w:rsidRPr="002A3185">
        <w:rPr>
          <w:rFonts w:ascii="Times New Roman" w:hAnsi="Times New Roman" w:cs="Times New Roman"/>
          <w:color w:val="000000" w:themeColor="text1"/>
          <w:sz w:val="24"/>
          <w:szCs w:val="24"/>
        </w:rPr>
        <w:t xml:space="preserve"> Doctor.</w:t>
      </w:r>
      <w:proofErr w:type="gramEnd"/>
      <w:r w:rsidRPr="002A3185">
        <w:rPr>
          <w:rFonts w:ascii="Times New Roman" w:hAnsi="Times New Roman" w:cs="Times New Roman"/>
          <w:color w:val="000000" w:themeColor="text1"/>
          <w:sz w:val="24"/>
          <w:szCs w:val="24"/>
        </w:rPr>
        <w:t xml:space="preserve"> "Affect-aware </w:t>
      </w:r>
      <w:proofErr w:type="spellStart"/>
      <w:r w:rsidRPr="002A3185">
        <w:rPr>
          <w:rFonts w:ascii="Times New Roman" w:hAnsi="Times New Roman" w:cs="Times New Roman"/>
          <w:color w:val="000000" w:themeColor="text1"/>
          <w:sz w:val="24"/>
          <w:szCs w:val="24"/>
        </w:rPr>
        <w:t>behaviour</w:t>
      </w:r>
      <w:proofErr w:type="spellEnd"/>
      <w:r w:rsidRPr="002A3185">
        <w:rPr>
          <w:rFonts w:ascii="Times New Roman" w:hAnsi="Times New Roman" w:cs="Times New Roman"/>
          <w:color w:val="000000" w:themeColor="text1"/>
          <w:sz w:val="24"/>
          <w:szCs w:val="24"/>
        </w:rPr>
        <w:t xml:space="preserve"> </w:t>
      </w:r>
      <w:proofErr w:type="spellStart"/>
      <w:r w:rsidRPr="002A3185">
        <w:rPr>
          <w:rFonts w:ascii="Times New Roman" w:hAnsi="Times New Roman" w:cs="Times New Roman"/>
          <w:color w:val="000000" w:themeColor="text1"/>
          <w:sz w:val="24"/>
          <w:szCs w:val="24"/>
        </w:rPr>
        <w:t>modelling</w:t>
      </w:r>
      <w:proofErr w:type="spellEnd"/>
      <w:r w:rsidRPr="002A3185">
        <w:rPr>
          <w:rFonts w:ascii="Times New Roman" w:hAnsi="Times New Roman" w:cs="Times New Roman"/>
          <w:color w:val="000000" w:themeColor="text1"/>
          <w:sz w:val="24"/>
          <w:szCs w:val="24"/>
        </w:rPr>
        <w:t xml:space="preserve"> and control inside an intelligent environment." </w:t>
      </w:r>
      <w:r w:rsidRPr="002A3185">
        <w:rPr>
          <w:rFonts w:ascii="Times New Roman" w:hAnsi="Times New Roman" w:cs="Times New Roman"/>
          <w:i/>
          <w:color w:val="000000" w:themeColor="text1"/>
          <w:sz w:val="24"/>
          <w:szCs w:val="24"/>
        </w:rPr>
        <w:t>Pervasive and Mobile Computing</w:t>
      </w:r>
      <w:r w:rsidRPr="002A3185">
        <w:rPr>
          <w:rFonts w:ascii="Times New Roman" w:hAnsi="Times New Roman" w:cs="Times New Roman"/>
          <w:color w:val="000000" w:themeColor="text1"/>
          <w:sz w:val="24"/>
          <w:szCs w:val="24"/>
        </w:rPr>
        <w:t xml:space="preserve"> 6, no. 5 (2010): 559-574.</w:t>
      </w:r>
    </w:p>
    <w:p w14:paraId="2F791183" w14:textId="77777777" w:rsidR="002A3185" w:rsidRDefault="002A3185" w:rsidP="00E5055B">
      <w:pPr>
        <w:pStyle w:val="NoSpacing"/>
        <w:rPr>
          <w:rFonts w:ascii="Times New Roman" w:hAnsi="Times New Roman" w:cs="Times New Roman"/>
          <w:color w:val="000000" w:themeColor="text1"/>
          <w:sz w:val="24"/>
          <w:szCs w:val="24"/>
        </w:rPr>
      </w:pPr>
    </w:p>
    <w:p w14:paraId="52A19F83" w14:textId="77777777" w:rsidR="00DF4C7E" w:rsidRDefault="00DF4C7E" w:rsidP="00E5055B">
      <w:pPr>
        <w:pStyle w:val="NoSpacing"/>
        <w:rPr>
          <w:rFonts w:ascii="Times New Roman" w:hAnsi="Times New Roman" w:cs="Times New Roman"/>
          <w:color w:val="000000" w:themeColor="text1"/>
          <w:sz w:val="24"/>
          <w:szCs w:val="24"/>
        </w:rPr>
      </w:pPr>
      <w:proofErr w:type="gramStart"/>
      <w:r w:rsidRPr="00DF4C7E">
        <w:rPr>
          <w:rFonts w:ascii="Times New Roman" w:hAnsi="Times New Roman" w:cs="Times New Roman"/>
          <w:color w:val="000000" w:themeColor="text1"/>
          <w:sz w:val="24"/>
          <w:szCs w:val="24"/>
        </w:rPr>
        <w:t xml:space="preserve">Liu, </w:t>
      </w:r>
      <w:proofErr w:type="spellStart"/>
      <w:r w:rsidRPr="00DF4C7E">
        <w:rPr>
          <w:rFonts w:ascii="Times New Roman" w:hAnsi="Times New Roman" w:cs="Times New Roman"/>
          <w:color w:val="000000" w:themeColor="text1"/>
          <w:sz w:val="24"/>
          <w:szCs w:val="24"/>
        </w:rPr>
        <w:t>Jia</w:t>
      </w:r>
      <w:proofErr w:type="spellEnd"/>
      <w:r w:rsidRPr="00DF4C7E">
        <w:rPr>
          <w:rFonts w:ascii="Times New Roman" w:hAnsi="Times New Roman" w:cs="Times New Roman"/>
          <w:color w:val="000000" w:themeColor="text1"/>
          <w:sz w:val="24"/>
          <w:szCs w:val="24"/>
        </w:rPr>
        <w:t xml:space="preserve"> </w:t>
      </w:r>
      <w:proofErr w:type="spellStart"/>
      <w:r w:rsidRPr="00DF4C7E">
        <w:rPr>
          <w:rFonts w:ascii="Times New Roman" w:hAnsi="Times New Roman" w:cs="Times New Roman"/>
          <w:color w:val="000000" w:themeColor="text1"/>
          <w:sz w:val="24"/>
          <w:szCs w:val="24"/>
        </w:rPr>
        <w:t>Jie</w:t>
      </w:r>
      <w:proofErr w:type="spellEnd"/>
      <w:r w:rsidRPr="00DF4C7E">
        <w:rPr>
          <w:rFonts w:ascii="Times New Roman" w:hAnsi="Times New Roman" w:cs="Times New Roman"/>
          <w:color w:val="000000" w:themeColor="text1"/>
          <w:sz w:val="24"/>
          <w:szCs w:val="24"/>
        </w:rPr>
        <w:t>, G. S. Huang, Y. L. Wang, and R. C. T. Lee.</w:t>
      </w:r>
      <w:proofErr w:type="gramEnd"/>
      <w:r w:rsidRPr="00DF4C7E">
        <w:rPr>
          <w:rFonts w:ascii="Times New Roman" w:hAnsi="Times New Roman" w:cs="Times New Roman"/>
          <w:color w:val="000000" w:themeColor="text1"/>
          <w:sz w:val="24"/>
          <w:szCs w:val="24"/>
        </w:rPr>
        <w:t xml:space="preserve"> "Edit distance for a run-length-encoded string and an uncompressed string." </w:t>
      </w:r>
      <w:r w:rsidRPr="002A3185">
        <w:rPr>
          <w:rFonts w:ascii="Times New Roman" w:hAnsi="Times New Roman" w:cs="Times New Roman"/>
          <w:i/>
          <w:color w:val="000000" w:themeColor="text1"/>
          <w:sz w:val="24"/>
          <w:szCs w:val="24"/>
        </w:rPr>
        <w:t>Information Processing Letters</w:t>
      </w:r>
      <w:r w:rsidRPr="00DF4C7E">
        <w:rPr>
          <w:rFonts w:ascii="Times New Roman" w:hAnsi="Times New Roman" w:cs="Times New Roman"/>
          <w:color w:val="000000" w:themeColor="text1"/>
          <w:sz w:val="24"/>
          <w:szCs w:val="24"/>
        </w:rPr>
        <w:t xml:space="preserve"> 105, no. 1 (2007): 12-16.</w:t>
      </w:r>
    </w:p>
    <w:p w14:paraId="1D714506" w14:textId="77777777" w:rsidR="00DF4C7E" w:rsidRDefault="00DF4C7E" w:rsidP="00E5055B">
      <w:pPr>
        <w:pStyle w:val="NoSpacing"/>
        <w:rPr>
          <w:rFonts w:ascii="Times New Roman" w:hAnsi="Times New Roman" w:cs="Times New Roman"/>
          <w:color w:val="000000" w:themeColor="text1"/>
          <w:sz w:val="24"/>
          <w:szCs w:val="24"/>
        </w:rPr>
      </w:pPr>
    </w:p>
    <w:p w14:paraId="1D71C841" w14:textId="77777777" w:rsidR="004903D9" w:rsidRDefault="004903D9" w:rsidP="00E5055B">
      <w:pPr>
        <w:pStyle w:val="NoSpacing"/>
        <w:rPr>
          <w:rFonts w:ascii="Times New Roman" w:hAnsi="Times New Roman" w:cs="Times New Roman"/>
          <w:color w:val="000000" w:themeColor="text1"/>
          <w:sz w:val="24"/>
          <w:szCs w:val="24"/>
        </w:rPr>
      </w:pPr>
      <w:proofErr w:type="gramStart"/>
      <w:r w:rsidRPr="004903D9">
        <w:rPr>
          <w:rFonts w:ascii="Times New Roman" w:hAnsi="Times New Roman" w:cs="Times New Roman"/>
          <w:color w:val="000000" w:themeColor="text1"/>
          <w:sz w:val="24"/>
          <w:szCs w:val="24"/>
        </w:rPr>
        <w:t xml:space="preserve">Martınez-Miranda, Juan, and </w:t>
      </w:r>
      <w:proofErr w:type="spellStart"/>
      <w:r w:rsidRPr="004903D9">
        <w:rPr>
          <w:rFonts w:ascii="Times New Roman" w:hAnsi="Times New Roman" w:cs="Times New Roman"/>
          <w:color w:val="000000" w:themeColor="text1"/>
          <w:sz w:val="24"/>
          <w:szCs w:val="24"/>
        </w:rPr>
        <w:t>Arantza</w:t>
      </w:r>
      <w:proofErr w:type="spellEnd"/>
      <w:r w:rsidRPr="004903D9">
        <w:rPr>
          <w:rFonts w:ascii="Times New Roman" w:hAnsi="Times New Roman" w:cs="Times New Roman"/>
          <w:color w:val="000000" w:themeColor="text1"/>
          <w:sz w:val="24"/>
          <w:szCs w:val="24"/>
        </w:rPr>
        <w:t xml:space="preserve"> </w:t>
      </w:r>
      <w:proofErr w:type="spellStart"/>
      <w:r w:rsidRPr="004903D9">
        <w:rPr>
          <w:rFonts w:ascii="Times New Roman" w:hAnsi="Times New Roman" w:cs="Times New Roman"/>
          <w:color w:val="000000" w:themeColor="text1"/>
          <w:sz w:val="24"/>
          <w:szCs w:val="24"/>
        </w:rPr>
        <w:t>Aldea</w:t>
      </w:r>
      <w:proofErr w:type="spellEnd"/>
      <w:r w:rsidRPr="004903D9">
        <w:rPr>
          <w:rFonts w:ascii="Times New Roman" w:hAnsi="Times New Roman" w:cs="Times New Roman"/>
          <w:color w:val="000000" w:themeColor="text1"/>
          <w:sz w:val="24"/>
          <w:szCs w:val="24"/>
        </w:rPr>
        <w:t>.</w:t>
      </w:r>
      <w:proofErr w:type="gramEnd"/>
      <w:r w:rsidRPr="004903D9">
        <w:rPr>
          <w:rFonts w:ascii="Times New Roman" w:hAnsi="Times New Roman" w:cs="Times New Roman"/>
          <w:color w:val="000000" w:themeColor="text1"/>
          <w:sz w:val="24"/>
          <w:szCs w:val="24"/>
        </w:rPr>
        <w:t xml:space="preserve"> </w:t>
      </w:r>
      <w:proofErr w:type="gramStart"/>
      <w:r w:rsidRPr="004903D9">
        <w:rPr>
          <w:rFonts w:ascii="Times New Roman" w:hAnsi="Times New Roman" w:cs="Times New Roman"/>
          <w:color w:val="000000" w:themeColor="text1"/>
          <w:sz w:val="24"/>
          <w:szCs w:val="24"/>
        </w:rPr>
        <w:t>"Emotions in human and artificial intelligence."</w:t>
      </w:r>
      <w:proofErr w:type="gram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Computers in Human Behavior </w:t>
      </w:r>
      <w:r w:rsidRPr="004903D9">
        <w:rPr>
          <w:rFonts w:ascii="Times New Roman" w:hAnsi="Times New Roman" w:cs="Times New Roman"/>
          <w:color w:val="000000" w:themeColor="text1"/>
          <w:sz w:val="24"/>
          <w:szCs w:val="24"/>
        </w:rPr>
        <w:t>21, no. 2 (2005): 323-341.</w:t>
      </w:r>
    </w:p>
    <w:p w14:paraId="311C2D9F" w14:textId="77777777" w:rsidR="004903D9" w:rsidRDefault="004903D9" w:rsidP="00E5055B">
      <w:pPr>
        <w:pStyle w:val="NoSpacing"/>
        <w:rPr>
          <w:rFonts w:ascii="Times New Roman" w:hAnsi="Times New Roman" w:cs="Times New Roman"/>
          <w:color w:val="000000" w:themeColor="text1"/>
          <w:sz w:val="24"/>
          <w:szCs w:val="24"/>
        </w:rPr>
      </w:pPr>
    </w:p>
    <w:p w14:paraId="210EF598" w14:textId="77777777" w:rsidR="00C701EF" w:rsidRDefault="00C701EF" w:rsidP="00E5055B">
      <w:pPr>
        <w:pStyle w:val="NoSpacing"/>
        <w:rPr>
          <w:rFonts w:ascii="Times New Roman" w:hAnsi="Times New Roman" w:cs="Times New Roman"/>
          <w:color w:val="000000" w:themeColor="text1"/>
          <w:sz w:val="24"/>
          <w:szCs w:val="24"/>
        </w:rPr>
      </w:pPr>
      <w:proofErr w:type="gramStart"/>
      <w:r w:rsidRPr="00C701EF">
        <w:rPr>
          <w:rFonts w:ascii="Times New Roman" w:hAnsi="Times New Roman" w:cs="Times New Roman"/>
          <w:color w:val="000000" w:themeColor="text1"/>
          <w:sz w:val="24"/>
          <w:szCs w:val="24"/>
        </w:rPr>
        <w:t xml:space="preserve">Papadimitriou, Christos H., and John N. </w:t>
      </w:r>
      <w:proofErr w:type="spellStart"/>
      <w:r w:rsidRPr="00C701EF">
        <w:rPr>
          <w:rFonts w:ascii="Times New Roman" w:hAnsi="Times New Roman" w:cs="Times New Roman"/>
          <w:color w:val="000000" w:themeColor="text1"/>
          <w:sz w:val="24"/>
          <w:szCs w:val="24"/>
        </w:rPr>
        <w:t>Tsitsiklis</w:t>
      </w:r>
      <w:proofErr w:type="spellEnd"/>
      <w:r w:rsidRPr="00C701EF">
        <w:rPr>
          <w:rFonts w:ascii="Times New Roman" w:hAnsi="Times New Roman" w:cs="Times New Roman"/>
          <w:color w:val="000000" w:themeColor="text1"/>
          <w:sz w:val="24"/>
          <w:szCs w:val="24"/>
        </w:rPr>
        <w:t>.</w:t>
      </w:r>
      <w:proofErr w:type="gramEnd"/>
      <w:r w:rsidRPr="00C701EF">
        <w:rPr>
          <w:rFonts w:ascii="Times New Roman" w:hAnsi="Times New Roman" w:cs="Times New Roman"/>
          <w:color w:val="000000" w:themeColor="text1"/>
          <w:sz w:val="24"/>
          <w:szCs w:val="24"/>
        </w:rPr>
        <w:t xml:space="preserve"> "The complexity of Markov decision processes."</w:t>
      </w:r>
      <w:r>
        <w:rPr>
          <w:rFonts w:ascii="Times New Roman" w:hAnsi="Times New Roman" w:cs="Times New Roman"/>
          <w:color w:val="000000" w:themeColor="text1"/>
          <w:sz w:val="24"/>
          <w:szCs w:val="24"/>
        </w:rPr>
        <w:t xml:space="preserve"> </w:t>
      </w:r>
      <w:r w:rsidRPr="00C701EF">
        <w:rPr>
          <w:rFonts w:ascii="Times New Roman" w:hAnsi="Times New Roman" w:cs="Times New Roman"/>
          <w:i/>
          <w:iCs/>
          <w:color w:val="000000" w:themeColor="text1"/>
          <w:sz w:val="24"/>
          <w:szCs w:val="24"/>
        </w:rPr>
        <w:t>Mathematics of operations research</w:t>
      </w:r>
      <w:r>
        <w:rPr>
          <w:rFonts w:ascii="Times New Roman" w:hAnsi="Times New Roman" w:cs="Times New Roman"/>
          <w:color w:val="000000" w:themeColor="text1"/>
          <w:sz w:val="24"/>
          <w:szCs w:val="24"/>
        </w:rPr>
        <w:t xml:space="preserve"> </w:t>
      </w:r>
      <w:r w:rsidRPr="00C701EF">
        <w:rPr>
          <w:rFonts w:ascii="Times New Roman" w:hAnsi="Times New Roman" w:cs="Times New Roman"/>
          <w:color w:val="000000" w:themeColor="text1"/>
          <w:sz w:val="24"/>
          <w:szCs w:val="24"/>
        </w:rPr>
        <w:t>12, no. 3 (1987): 441-450.</w:t>
      </w:r>
    </w:p>
    <w:p w14:paraId="55F090F9" w14:textId="77777777" w:rsidR="00C701EF" w:rsidRDefault="00C701EF" w:rsidP="00E5055B">
      <w:pPr>
        <w:pStyle w:val="NoSpacing"/>
        <w:rPr>
          <w:rFonts w:ascii="Times New Roman" w:hAnsi="Times New Roman" w:cs="Times New Roman"/>
          <w:color w:val="000000" w:themeColor="text1"/>
          <w:sz w:val="24"/>
          <w:szCs w:val="24"/>
        </w:rPr>
      </w:pPr>
    </w:p>
    <w:p w14:paraId="08F6889C" w14:textId="77777777" w:rsidR="0055561E" w:rsidRDefault="0055561E" w:rsidP="00E5055B">
      <w:pPr>
        <w:pStyle w:val="NoSpacing"/>
        <w:rPr>
          <w:rFonts w:ascii="Times New Roman" w:hAnsi="Times New Roman" w:cs="Times New Roman"/>
          <w:color w:val="000000" w:themeColor="text1"/>
          <w:sz w:val="24"/>
          <w:szCs w:val="24"/>
        </w:rPr>
      </w:pPr>
      <w:proofErr w:type="spellStart"/>
      <w:r w:rsidRPr="0055561E">
        <w:rPr>
          <w:rFonts w:ascii="Times New Roman" w:hAnsi="Times New Roman" w:cs="Times New Roman"/>
          <w:color w:val="000000" w:themeColor="text1"/>
          <w:sz w:val="24"/>
          <w:szCs w:val="24"/>
        </w:rPr>
        <w:t>Priesterjahn</w:t>
      </w:r>
      <w:proofErr w:type="spellEnd"/>
      <w:r w:rsidRPr="0055561E">
        <w:rPr>
          <w:rFonts w:ascii="Times New Roman" w:hAnsi="Times New Roman" w:cs="Times New Roman"/>
          <w:color w:val="000000" w:themeColor="text1"/>
          <w:sz w:val="24"/>
          <w:szCs w:val="24"/>
        </w:rPr>
        <w:t>, Steffen.</w:t>
      </w:r>
      <w:r>
        <w:rPr>
          <w:rFonts w:ascii="Times New Roman" w:hAnsi="Times New Roman" w:cs="Times New Roman"/>
          <w:color w:val="000000" w:themeColor="text1"/>
          <w:sz w:val="24"/>
          <w:szCs w:val="24"/>
        </w:rPr>
        <w:t xml:space="preserve"> </w:t>
      </w:r>
      <w:proofErr w:type="gramStart"/>
      <w:r w:rsidRPr="0055561E">
        <w:rPr>
          <w:rFonts w:ascii="Times New Roman" w:hAnsi="Times New Roman" w:cs="Times New Roman"/>
          <w:i/>
          <w:iCs/>
          <w:color w:val="000000" w:themeColor="text1"/>
          <w:sz w:val="24"/>
          <w:szCs w:val="24"/>
        </w:rPr>
        <w:t>Online imitation and adaptation in modern computer games</w:t>
      </w:r>
      <w:r w:rsidRPr="0055561E">
        <w:rPr>
          <w:rFonts w:ascii="Times New Roman" w:hAnsi="Times New Roman" w:cs="Times New Roman"/>
          <w:color w:val="000000" w:themeColor="text1"/>
          <w:sz w:val="24"/>
          <w:szCs w:val="24"/>
        </w:rPr>
        <w:t>.</w:t>
      </w:r>
      <w:proofErr w:type="gram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Südwestdeutcher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Verlag</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Für</w:t>
      </w:r>
      <w:proofErr w:type="spellEnd"/>
      <w:r w:rsidRPr="0055561E">
        <w:rPr>
          <w:rFonts w:ascii="Times New Roman" w:hAnsi="Times New Roman" w:cs="Times New Roman"/>
          <w:color w:val="000000" w:themeColor="text1"/>
          <w:sz w:val="24"/>
          <w:szCs w:val="24"/>
        </w:rPr>
        <w:t xml:space="preserve"> </w:t>
      </w:r>
      <w:proofErr w:type="spellStart"/>
      <w:r w:rsidRPr="0055561E">
        <w:rPr>
          <w:rFonts w:ascii="Times New Roman" w:hAnsi="Times New Roman" w:cs="Times New Roman"/>
          <w:color w:val="000000" w:themeColor="text1"/>
          <w:sz w:val="24"/>
          <w:szCs w:val="24"/>
        </w:rPr>
        <w:t>Hochschulschriften</w:t>
      </w:r>
      <w:proofErr w:type="spellEnd"/>
      <w:r w:rsidRPr="0055561E">
        <w:rPr>
          <w:rFonts w:ascii="Times New Roman" w:hAnsi="Times New Roman" w:cs="Times New Roman"/>
          <w:color w:val="000000" w:themeColor="text1"/>
          <w:sz w:val="24"/>
          <w:szCs w:val="24"/>
        </w:rPr>
        <w:t>, 2008.</w:t>
      </w:r>
    </w:p>
    <w:p w14:paraId="74E38E94" w14:textId="77777777" w:rsidR="0055561E" w:rsidRDefault="0055561E" w:rsidP="00E5055B">
      <w:pPr>
        <w:pStyle w:val="NoSpacing"/>
        <w:rPr>
          <w:rFonts w:ascii="Times New Roman" w:hAnsi="Times New Roman" w:cs="Times New Roman"/>
          <w:color w:val="000000" w:themeColor="text1"/>
          <w:sz w:val="24"/>
          <w:szCs w:val="24"/>
        </w:rPr>
      </w:pPr>
    </w:p>
    <w:p w14:paraId="58E1AFA9" w14:textId="77777777" w:rsidR="005F70A2" w:rsidRDefault="005F70A2" w:rsidP="00E5055B">
      <w:pPr>
        <w:pStyle w:val="NoSpacing"/>
        <w:rPr>
          <w:rFonts w:ascii="Times New Roman" w:hAnsi="Times New Roman" w:cs="Times New Roman"/>
          <w:color w:val="000000" w:themeColor="text1"/>
          <w:sz w:val="24"/>
          <w:szCs w:val="24"/>
        </w:rPr>
      </w:pPr>
      <w:proofErr w:type="spellStart"/>
      <w:proofErr w:type="gramStart"/>
      <w:r w:rsidRPr="005F70A2">
        <w:rPr>
          <w:rFonts w:ascii="Times New Roman" w:hAnsi="Times New Roman" w:cs="Times New Roman"/>
          <w:color w:val="000000" w:themeColor="text1"/>
          <w:sz w:val="24"/>
          <w:szCs w:val="24"/>
        </w:rPr>
        <w:t>Railsback</w:t>
      </w:r>
      <w:proofErr w:type="spellEnd"/>
      <w:r w:rsidRPr="005F70A2">
        <w:rPr>
          <w:rFonts w:ascii="Times New Roman" w:hAnsi="Times New Roman" w:cs="Times New Roman"/>
          <w:color w:val="000000" w:themeColor="text1"/>
          <w:sz w:val="24"/>
          <w:szCs w:val="24"/>
        </w:rPr>
        <w:t xml:space="preserve">, Steven F., Steven L. </w:t>
      </w:r>
      <w:proofErr w:type="spellStart"/>
      <w:r w:rsidRPr="005F70A2">
        <w:rPr>
          <w:rFonts w:ascii="Times New Roman" w:hAnsi="Times New Roman" w:cs="Times New Roman"/>
          <w:color w:val="000000" w:themeColor="text1"/>
          <w:sz w:val="24"/>
          <w:szCs w:val="24"/>
        </w:rPr>
        <w:t>Lytinen</w:t>
      </w:r>
      <w:proofErr w:type="spellEnd"/>
      <w:r w:rsidRPr="005F70A2">
        <w:rPr>
          <w:rFonts w:ascii="Times New Roman" w:hAnsi="Times New Roman" w:cs="Times New Roman"/>
          <w:color w:val="000000" w:themeColor="text1"/>
          <w:sz w:val="24"/>
          <w:szCs w:val="24"/>
        </w:rPr>
        <w:t>, and Stephen K. Jackson.</w:t>
      </w:r>
      <w:proofErr w:type="gramEnd"/>
      <w:r w:rsidRPr="005F70A2">
        <w:rPr>
          <w:rFonts w:ascii="Times New Roman" w:hAnsi="Times New Roman" w:cs="Times New Roman"/>
          <w:color w:val="000000" w:themeColor="text1"/>
          <w:sz w:val="24"/>
          <w:szCs w:val="24"/>
        </w:rPr>
        <w:t xml:space="preserve"> "Agent-based simulation platforms: Review and development recommendations." </w:t>
      </w:r>
      <w:r w:rsidRPr="005F70A2">
        <w:rPr>
          <w:rFonts w:ascii="Times New Roman" w:hAnsi="Times New Roman" w:cs="Times New Roman"/>
          <w:i/>
          <w:color w:val="000000" w:themeColor="text1"/>
          <w:sz w:val="24"/>
          <w:szCs w:val="24"/>
        </w:rPr>
        <w:t>Simulation</w:t>
      </w:r>
      <w:r w:rsidRPr="005F70A2">
        <w:rPr>
          <w:rFonts w:ascii="Times New Roman" w:hAnsi="Times New Roman" w:cs="Times New Roman"/>
          <w:color w:val="000000" w:themeColor="text1"/>
          <w:sz w:val="24"/>
          <w:szCs w:val="24"/>
        </w:rPr>
        <w:t xml:space="preserve"> 82, no. 9 (2006): 609-623.</w:t>
      </w:r>
    </w:p>
    <w:p w14:paraId="651CD5D0" w14:textId="77777777" w:rsidR="005F70A2" w:rsidRDefault="005F70A2" w:rsidP="00E5055B">
      <w:pPr>
        <w:pStyle w:val="NoSpacing"/>
        <w:rPr>
          <w:rFonts w:ascii="Times New Roman" w:hAnsi="Times New Roman" w:cs="Times New Roman"/>
          <w:color w:val="000000" w:themeColor="text1"/>
          <w:sz w:val="24"/>
          <w:szCs w:val="24"/>
        </w:rPr>
      </w:pPr>
    </w:p>
    <w:p w14:paraId="1E436A3A" w14:textId="77777777" w:rsidR="000C190D" w:rsidRDefault="000C190D" w:rsidP="00E5055B">
      <w:pPr>
        <w:pStyle w:val="NoSpacing"/>
        <w:rPr>
          <w:rFonts w:ascii="Times New Roman" w:hAnsi="Times New Roman" w:cs="Times New Roman"/>
          <w:color w:val="000000" w:themeColor="text1"/>
          <w:sz w:val="24"/>
          <w:szCs w:val="24"/>
        </w:rPr>
      </w:pPr>
      <w:proofErr w:type="spellStart"/>
      <w:proofErr w:type="gramStart"/>
      <w:r w:rsidRPr="000C190D">
        <w:rPr>
          <w:rFonts w:ascii="Times New Roman" w:hAnsi="Times New Roman" w:cs="Times New Roman"/>
          <w:color w:val="000000" w:themeColor="text1"/>
          <w:sz w:val="24"/>
          <w:szCs w:val="24"/>
        </w:rPr>
        <w:t>Schrum</w:t>
      </w:r>
      <w:proofErr w:type="spellEnd"/>
      <w:r w:rsidRPr="000C190D">
        <w:rPr>
          <w:rFonts w:ascii="Times New Roman" w:hAnsi="Times New Roman" w:cs="Times New Roman"/>
          <w:color w:val="000000" w:themeColor="text1"/>
          <w:sz w:val="24"/>
          <w:szCs w:val="24"/>
        </w:rPr>
        <w:t xml:space="preserve">, Jacob, Igor V. </w:t>
      </w:r>
      <w:proofErr w:type="spellStart"/>
      <w:r w:rsidRPr="000C190D">
        <w:rPr>
          <w:rFonts w:ascii="Times New Roman" w:hAnsi="Times New Roman" w:cs="Times New Roman"/>
          <w:color w:val="000000" w:themeColor="text1"/>
          <w:sz w:val="24"/>
          <w:szCs w:val="24"/>
        </w:rPr>
        <w:t>Karpov</w:t>
      </w:r>
      <w:proofErr w:type="spellEnd"/>
      <w:r w:rsidRPr="000C190D">
        <w:rPr>
          <w:rFonts w:ascii="Times New Roman" w:hAnsi="Times New Roman" w:cs="Times New Roman"/>
          <w:color w:val="000000" w:themeColor="text1"/>
          <w:sz w:val="24"/>
          <w:szCs w:val="24"/>
        </w:rPr>
        <w:t xml:space="preserve">, and </w:t>
      </w:r>
      <w:proofErr w:type="spellStart"/>
      <w:r w:rsidRPr="000C190D">
        <w:rPr>
          <w:rFonts w:ascii="Times New Roman" w:hAnsi="Times New Roman" w:cs="Times New Roman"/>
          <w:color w:val="000000" w:themeColor="text1"/>
          <w:sz w:val="24"/>
          <w:szCs w:val="24"/>
        </w:rPr>
        <w:t>Risto</w:t>
      </w:r>
      <w:proofErr w:type="spellEnd"/>
      <w:r w:rsidRPr="000C190D">
        <w:rPr>
          <w:rFonts w:ascii="Times New Roman" w:hAnsi="Times New Roman" w:cs="Times New Roman"/>
          <w:color w:val="000000" w:themeColor="text1"/>
          <w:sz w:val="24"/>
          <w:szCs w:val="24"/>
        </w:rPr>
        <w:t xml:space="preserve"> </w:t>
      </w:r>
      <w:proofErr w:type="spellStart"/>
      <w:r w:rsidRPr="000C190D">
        <w:rPr>
          <w:rFonts w:ascii="Times New Roman" w:hAnsi="Times New Roman" w:cs="Times New Roman"/>
          <w:color w:val="000000" w:themeColor="text1"/>
          <w:sz w:val="24"/>
          <w:szCs w:val="24"/>
        </w:rPr>
        <w:t>Miikkulainen</w:t>
      </w:r>
      <w:proofErr w:type="spellEnd"/>
      <w:r w:rsidRPr="000C190D">
        <w:rPr>
          <w:rFonts w:ascii="Times New Roman" w:hAnsi="Times New Roman" w:cs="Times New Roman"/>
          <w:color w:val="000000" w:themeColor="text1"/>
          <w:sz w:val="24"/>
          <w:szCs w:val="24"/>
        </w:rPr>
        <w:t>.</w:t>
      </w:r>
      <w:proofErr w:type="gramEnd"/>
      <w:r w:rsidRPr="000C190D">
        <w:rPr>
          <w:rFonts w:ascii="Times New Roman" w:hAnsi="Times New Roman" w:cs="Times New Roman"/>
          <w:color w:val="000000" w:themeColor="text1"/>
          <w:sz w:val="24"/>
          <w:szCs w:val="24"/>
        </w:rPr>
        <w:t xml:space="preserve"> "UT</w:t>
      </w:r>
      <w:r w:rsidR="00B03061">
        <w:rPr>
          <w:rFonts w:ascii="MS Mincho" w:eastAsia="MS Mincho" w:hAnsi="MS Mincho" w:cs="MS Mincho"/>
          <w:color w:val="000000" w:themeColor="text1"/>
          <w:sz w:val="24"/>
          <w:szCs w:val="24"/>
        </w:rPr>
        <w:t>^</w:t>
      </w:r>
      <w:r w:rsidRPr="000C190D">
        <w:rPr>
          <w:rFonts w:ascii="Times New Roman" w:hAnsi="Times New Roman" w:cs="Times New Roman"/>
          <w:color w:val="000000" w:themeColor="text1"/>
          <w:sz w:val="24"/>
          <w:szCs w:val="24"/>
        </w:rPr>
        <w:t xml:space="preserve"> 2: Human-like behavior via </w:t>
      </w:r>
      <w:proofErr w:type="spellStart"/>
      <w:r w:rsidRPr="000C190D">
        <w:rPr>
          <w:rFonts w:ascii="Times New Roman" w:hAnsi="Times New Roman" w:cs="Times New Roman"/>
          <w:color w:val="000000" w:themeColor="text1"/>
          <w:sz w:val="24"/>
          <w:szCs w:val="24"/>
        </w:rPr>
        <w:t>neuroevolution</w:t>
      </w:r>
      <w:proofErr w:type="spellEnd"/>
      <w:r w:rsidRPr="000C190D">
        <w:rPr>
          <w:rFonts w:ascii="Times New Roman" w:hAnsi="Times New Roman" w:cs="Times New Roman"/>
          <w:color w:val="000000" w:themeColor="text1"/>
          <w:sz w:val="24"/>
          <w:szCs w:val="24"/>
        </w:rPr>
        <w:t xml:space="preserve"> of combat behavior and replay of human traces." In </w:t>
      </w:r>
      <w:r w:rsidRPr="000C190D">
        <w:rPr>
          <w:rFonts w:ascii="Times New Roman" w:hAnsi="Times New Roman" w:cs="Times New Roman"/>
          <w:i/>
          <w:color w:val="000000" w:themeColor="text1"/>
          <w:sz w:val="24"/>
          <w:szCs w:val="24"/>
        </w:rPr>
        <w:t>Computational Intelligence and Games (CIG), 2011 IEEE Conference on</w:t>
      </w:r>
      <w:r w:rsidRPr="000C190D">
        <w:rPr>
          <w:rFonts w:ascii="Times New Roman" w:hAnsi="Times New Roman" w:cs="Times New Roman"/>
          <w:color w:val="000000" w:themeColor="text1"/>
          <w:sz w:val="24"/>
          <w:szCs w:val="24"/>
        </w:rPr>
        <w:t xml:space="preserve">, pp. 329-336. </w:t>
      </w:r>
      <w:proofErr w:type="gramStart"/>
      <w:r w:rsidRPr="000C190D">
        <w:rPr>
          <w:rFonts w:ascii="Times New Roman" w:hAnsi="Times New Roman" w:cs="Times New Roman"/>
          <w:color w:val="000000" w:themeColor="text1"/>
          <w:sz w:val="24"/>
          <w:szCs w:val="24"/>
        </w:rPr>
        <w:t>IEEE, 2011.</w:t>
      </w:r>
      <w:proofErr w:type="gramEnd"/>
    </w:p>
    <w:p w14:paraId="1B4EE87F" w14:textId="77777777" w:rsidR="000C190D" w:rsidRDefault="000C190D" w:rsidP="00E5055B">
      <w:pPr>
        <w:pStyle w:val="NoSpacing"/>
        <w:rPr>
          <w:rFonts w:ascii="Times New Roman" w:hAnsi="Times New Roman" w:cs="Times New Roman"/>
          <w:color w:val="000000" w:themeColor="text1"/>
          <w:sz w:val="24"/>
          <w:szCs w:val="24"/>
        </w:rPr>
      </w:pPr>
    </w:p>
    <w:p w14:paraId="3D3A172B" w14:textId="77777777" w:rsidR="005F70A2" w:rsidRDefault="005F70A2" w:rsidP="00E5055B">
      <w:pPr>
        <w:pStyle w:val="NoSpacing"/>
        <w:rPr>
          <w:rFonts w:ascii="Times New Roman" w:hAnsi="Times New Roman" w:cs="Times New Roman"/>
          <w:color w:val="000000" w:themeColor="text1"/>
          <w:sz w:val="24"/>
          <w:szCs w:val="24"/>
        </w:rPr>
      </w:pPr>
      <w:proofErr w:type="spellStart"/>
      <w:proofErr w:type="gramStart"/>
      <w:r w:rsidRPr="005F70A2">
        <w:rPr>
          <w:rFonts w:ascii="Times New Roman" w:hAnsi="Times New Roman" w:cs="Times New Roman"/>
          <w:color w:val="000000" w:themeColor="text1"/>
          <w:sz w:val="24"/>
          <w:szCs w:val="24"/>
        </w:rPr>
        <w:t>Schrum</w:t>
      </w:r>
      <w:proofErr w:type="spellEnd"/>
      <w:r w:rsidRPr="005F70A2">
        <w:rPr>
          <w:rFonts w:ascii="Times New Roman" w:hAnsi="Times New Roman" w:cs="Times New Roman"/>
          <w:color w:val="000000" w:themeColor="text1"/>
          <w:sz w:val="24"/>
          <w:szCs w:val="24"/>
        </w:rPr>
        <w:t xml:space="preserve">, Jacob, and </w:t>
      </w:r>
      <w:proofErr w:type="spellStart"/>
      <w:r w:rsidRPr="005F70A2">
        <w:rPr>
          <w:rFonts w:ascii="Times New Roman" w:hAnsi="Times New Roman" w:cs="Times New Roman"/>
          <w:color w:val="000000" w:themeColor="text1"/>
          <w:sz w:val="24"/>
          <w:szCs w:val="24"/>
        </w:rPr>
        <w:t>Risto</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Miikkulainen</w:t>
      </w:r>
      <w:proofErr w:type="spellEnd"/>
      <w:r w:rsidRPr="005F70A2">
        <w:rPr>
          <w:rFonts w:ascii="Times New Roman" w:hAnsi="Times New Roman" w:cs="Times New Roman"/>
          <w:color w:val="000000" w:themeColor="text1"/>
          <w:sz w:val="24"/>
          <w:szCs w:val="24"/>
        </w:rPr>
        <w:t>.</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"Evolving multi-modal behavior in NPCs."</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 xml:space="preserve">In </w:t>
      </w:r>
      <w:r w:rsidRPr="005F70A2">
        <w:rPr>
          <w:rFonts w:ascii="Times New Roman" w:hAnsi="Times New Roman" w:cs="Times New Roman"/>
          <w:i/>
          <w:color w:val="000000" w:themeColor="text1"/>
          <w:sz w:val="24"/>
          <w:szCs w:val="24"/>
        </w:rPr>
        <w:t>Computational Intelligence and Games, 2009.</w:t>
      </w:r>
      <w:proofErr w:type="gramEnd"/>
      <w:r w:rsidRPr="005F70A2">
        <w:rPr>
          <w:rFonts w:ascii="Times New Roman" w:hAnsi="Times New Roman" w:cs="Times New Roman"/>
          <w:i/>
          <w:color w:val="000000" w:themeColor="text1"/>
          <w:sz w:val="24"/>
          <w:szCs w:val="24"/>
        </w:rPr>
        <w:t xml:space="preserve"> </w:t>
      </w:r>
      <w:proofErr w:type="gramStart"/>
      <w:r w:rsidRPr="005F70A2">
        <w:rPr>
          <w:rFonts w:ascii="Times New Roman" w:hAnsi="Times New Roman" w:cs="Times New Roman"/>
          <w:i/>
          <w:color w:val="000000" w:themeColor="text1"/>
          <w:sz w:val="24"/>
          <w:szCs w:val="24"/>
        </w:rPr>
        <w:t>CIG 2009.</w:t>
      </w:r>
      <w:proofErr w:type="gramEnd"/>
      <w:r w:rsidRPr="005F70A2">
        <w:rPr>
          <w:rFonts w:ascii="Times New Roman" w:hAnsi="Times New Roman" w:cs="Times New Roman"/>
          <w:i/>
          <w:color w:val="000000" w:themeColor="text1"/>
          <w:sz w:val="24"/>
          <w:szCs w:val="24"/>
        </w:rPr>
        <w:t xml:space="preserve"> IEEE Symposium </w:t>
      </w:r>
      <w:r>
        <w:rPr>
          <w:rFonts w:ascii="Times New Roman" w:hAnsi="Times New Roman" w:cs="Times New Roman"/>
          <w:i/>
          <w:color w:val="000000" w:themeColor="text1"/>
          <w:sz w:val="24"/>
          <w:szCs w:val="24"/>
        </w:rPr>
        <w:t>o</w:t>
      </w:r>
      <w:r w:rsidRPr="005F70A2">
        <w:rPr>
          <w:rFonts w:ascii="Times New Roman" w:hAnsi="Times New Roman" w:cs="Times New Roman"/>
          <w:i/>
          <w:color w:val="000000" w:themeColor="text1"/>
          <w:sz w:val="24"/>
          <w:szCs w:val="24"/>
        </w:rPr>
        <w:t>n</w:t>
      </w:r>
      <w:r w:rsidRPr="005F70A2">
        <w:rPr>
          <w:rFonts w:ascii="Times New Roman" w:hAnsi="Times New Roman" w:cs="Times New Roman"/>
          <w:color w:val="000000" w:themeColor="text1"/>
          <w:sz w:val="24"/>
          <w:szCs w:val="24"/>
        </w:rPr>
        <w:t xml:space="preserve">, pp. 325-332. </w:t>
      </w:r>
      <w:proofErr w:type="gramStart"/>
      <w:r w:rsidRPr="005F70A2">
        <w:rPr>
          <w:rFonts w:ascii="Times New Roman" w:hAnsi="Times New Roman" w:cs="Times New Roman"/>
          <w:color w:val="000000" w:themeColor="text1"/>
          <w:sz w:val="24"/>
          <w:szCs w:val="24"/>
        </w:rPr>
        <w:t>IEEE, 2009.</w:t>
      </w:r>
      <w:proofErr w:type="gramEnd"/>
    </w:p>
    <w:p w14:paraId="7897ADF3" w14:textId="77777777" w:rsidR="005F70A2" w:rsidRDefault="005F70A2" w:rsidP="00E5055B">
      <w:pPr>
        <w:pStyle w:val="NoSpacing"/>
        <w:rPr>
          <w:rFonts w:ascii="Times New Roman" w:hAnsi="Times New Roman" w:cs="Times New Roman"/>
          <w:color w:val="000000" w:themeColor="text1"/>
          <w:sz w:val="24"/>
          <w:szCs w:val="24"/>
        </w:rPr>
      </w:pPr>
    </w:p>
    <w:p w14:paraId="6DF9419B" w14:textId="77777777" w:rsidR="009275BA" w:rsidRDefault="009275BA" w:rsidP="00E5055B">
      <w:pPr>
        <w:pStyle w:val="NoSpacing"/>
        <w:rPr>
          <w:rFonts w:ascii="Times New Roman" w:hAnsi="Times New Roman" w:cs="Times New Roman"/>
          <w:color w:val="000000" w:themeColor="text1"/>
          <w:sz w:val="24"/>
          <w:szCs w:val="24"/>
        </w:rPr>
      </w:pPr>
      <w:proofErr w:type="gramStart"/>
      <w:r w:rsidRPr="009275BA">
        <w:rPr>
          <w:rFonts w:ascii="Times New Roman" w:hAnsi="Times New Roman" w:cs="Times New Roman"/>
          <w:color w:val="000000" w:themeColor="text1"/>
          <w:sz w:val="24"/>
          <w:szCs w:val="24"/>
        </w:rPr>
        <w:t>Seymour, Ben, and Ray Dolan.</w:t>
      </w:r>
      <w:proofErr w:type="gramEnd"/>
      <w:r w:rsidRPr="009275BA">
        <w:rPr>
          <w:rFonts w:ascii="Times New Roman" w:hAnsi="Times New Roman" w:cs="Times New Roman"/>
          <w:color w:val="000000" w:themeColor="text1"/>
          <w:sz w:val="24"/>
          <w:szCs w:val="24"/>
        </w:rPr>
        <w:t xml:space="preserve"> </w:t>
      </w:r>
      <w:proofErr w:type="gramStart"/>
      <w:r w:rsidRPr="009275BA">
        <w:rPr>
          <w:rFonts w:ascii="Times New Roman" w:hAnsi="Times New Roman" w:cs="Times New Roman"/>
          <w:color w:val="000000" w:themeColor="text1"/>
          <w:sz w:val="24"/>
          <w:szCs w:val="24"/>
        </w:rPr>
        <w:t>"Emotion, decision making, and the amygdala."</w:t>
      </w:r>
      <w:proofErr w:type="gramEnd"/>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Neuron</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58, no. 5 (2008): 662-671.</w:t>
      </w:r>
    </w:p>
    <w:p w14:paraId="0E56BABE" w14:textId="77777777" w:rsidR="009275BA" w:rsidRDefault="009275BA" w:rsidP="00E5055B">
      <w:pPr>
        <w:pStyle w:val="NoSpacing"/>
        <w:rPr>
          <w:rFonts w:ascii="Times New Roman" w:hAnsi="Times New Roman" w:cs="Times New Roman"/>
          <w:color w:val="000000" w:themeColor="text1"/>
          <w:sz w:val="24"/>
          <w:szCs w:val="24"/>
        </w:rPr>
      </w:pPr>
    </w:p>
    <w:p w14:paraId="3046C000" w14:textId="77777777" w:rsidR="00480DF3" w:rsidRDefault="00480DF3" w:rsidP="00E5055B">
      <w:pPr>
        <w:pStyle w:val="NoSpacing"/>
        <w:rPr>
          <w:rFonts w:ascii="Times New Roman" w:hAnsi="Times New Roman" w:cs="Times New Roman"/>
          <w:color w:val="000000" w:themeColor="text1"/>
          <w:sz w:val="24"/>
          <w:szCs w:val="24"/>
        </w:rPr>
      </w:pPr>
      <w:proofErr w:type="spellStart"/>
      <w:proofErr w:type="gramStart"/>
      <w:r w:rsidRPr="00480DF3">
        <w:rPr>
          <w:rFonts w:ascii="Times New Roman" w:hAnsi="Times New Roman" w:cs="Times New Roman"/>
          <w:color w:val="000000" w:themeColor="text1"/>
          <w:sz w:val="24"/>
          <w:szCs w:val="24"/>
        </w:rPr>
        <w:t>Sharada</w:t>
      </w:r>
      <w:proofErr w:type="spellEnd"/>
      <w:r w:rsidRPr="00480DF3">
        <w:rPr>
          <w:rFonts w:ascii="Times New Roman" w:hAnsi="Times New Roman" w:cs="Times New Roman"/>
          <w:color w:val="000000" w:themeColor="text1"/>
          <w:sz w:val="24"/>
          <w:szCs w:val="24"/>
        </w:rPr>
        <w:t xml:space="preserve">, G., and O. B. V. </w:t>
      </w:r>
      <w:proofErr w:type="spellStart"/>
      <w:r w:rsidRPr="00480DF3">
        <w:rPr>
          <w:rFonts w:ascii="Times New Roman" w:hAnsi="Times New Roman" w:cs="Times New Roman"/>
          <w:color w:val="000000" w:themeColor="text1"/>
          <w:sz w:val="24"/>
          <w:szCs w:val="24"/>
        </w:rPr>
        <w:t>Ramanaiah</w:t>
      </w:r>
      <w:proofErr w:type="spellEnd"/>
      <w:r w:rsidRPr="00480DF3">
        <w:rPr>
          <w:rFonts w:ascii="Times New Roman" w:hAnsi="Times New Roman" w:cs="Times New Roman"/>
          <w:color w:val="000000" w:themeColor="text1"/>
          <w:sz w:val="24"/>
          <w:szCs w:val="24"/>
        </w:rPr>
        <w:t>.</w:t>
      </w:r>
      <w:proofErr w:type="gramEnd"/>
      <w:r w:rsidRPr="00480DF3">
        <w:rPr>
          <w:rFonts w:ascii="Times New Roman" w:hAnsi="Times New Roman" w:cs="Times New Roman"/>
          <w:color w:val="000000" w:themeColor="text1"/>
          <w:sz w:val="24"/>
          <w:szCs w:val="24"/>
        </w:rPr>
        <w:t xml:space="preserve"> "An Artificial Intelligence Based </w:t>
      </w:r>
      <w:proofErr w:type="spellStart"/>
      <w:r w:rsidRPr="00480DF3">
        <w:rPr>
          <w:rFonts w:ascii="Times New Roman" w:hAnsi="Times New Roman" w:cs="Times New Roman"/>
          <w:color w:val="000000" w:themeColor="text1"/>
          <w:sz w:val="24"/>
          <w:szCs w:val="24"/>
        </w:rPr>
        <w:t>Neuro</w:t>
      </w:r>
      <w:proofErr w:type="spellEnd"/>
      <w:r w:rsidRPr="00480DF3">
        <w:rPr>
          <w:rFonts w:ascii="Times New Roman" w:hAnsi="Times New Roman" w:cs="Times New Roman"/>
          <w:color w:val="000000" w:themeColor="text1"/>
          <w:sz w:val="24"/>
          <w:szCs w:val="24"/>
        </w:rPr>
        <w:t>-Fuzzy System with Emotional Intelligence."</w:t>
      </w:r>
      <w:r>
        <w:rPr>
          <w:rFonts w:ascii="Times New Roman" w:hAnsi="Times New Roman" w:cs="Times New Roman"/>
          <w:color w:val="000000" w:themeColor="text1"/>
          <w:sz w:val="24"/>
          <w:szCs w:val="24"/>
        </w:rPr>
        <w:t xml:space="preserve"> </w:t>
      </w:r>
      <w:r w:rsidRPr="00480DF3">
        <w:rPr>
          <w:rFonts w:ascii="Times New Roman" w:hAnsi="Times New Roman" w:cs="Times New Roman"/>
          <w:i/>
          <w:iCs/>
          <w:color w:val="000000" w:themeColor="text1"/>
          <w:sz w:val="24"/>
          <w:szCs w:val="24"/>
        </w:rPr>
        <w:t>International Journal of Computer Applications</w:t>
      </w:r>
      <w:r>
        <w:rPr>
          <w:rFonts w:ascii="Times New Roman" w:hAnsi="Times New Roman" w:cs="Times New Roman"/>
          <w:color w:val="000000" w:themeColor="text1"/>
          <w:sz w:val="24"/>
          <w:szCs w:val="24"/>
        </w:rPr>
        <w:t xml:space="preserve"> </w:t>
      </w:r>
      <w:r w:rsidRPr="00480DF3">
        <w:rPr>
          <w:rFonts w:ascii="Times New Roman" w:hAnsi="Times New Roman" w:cs="Times New Roman"/>
          <w:color w:val="000000" w:themeColor="text1"/>
          <w:sz w:val="24"/>
          <w:szCs w:val="24"/>
        </w:rPr>
        <w:t>1, no. 13 (2010): 74-79.</w:t>
      </w:r>
    </w:p>
    <w:p w14:paraId="25408396" w14:textId="77777777" w:rsidR="00480DF3" w:rsidRDefault="00480DF3" w:rsidP="00E5055B">
      <w:pPr>
        <w:pStyle w:val="NoSpacing"/>
        <w:rPr>
          <w:rFonts w:ascii="Times New Roman" w:hAnsi="Times New Roman" w:cs="Times New Roman"/>
          <w:color w:val="000000" w:themeColor="text1"/>
          <w:sz w:val="24"/>
          <w:szCs w:val="24"/>
        </w:rPr>
      </w:pPr>
    </w:p>
    <w:p w14:paraId="3704E530" w14:textId="77777777" w:rsidR="006C144C" w:rsidRDefault="006C144C" w:rsidP="00E5055B">
      <w:pPr>
        <w:pStyle w:val="NoSpacing"/>
        <w:rPr>
          <w:rFonts w:ascii="Times New Roman" w:hAnsi="Times New Roman" w:cs="Times New Roman"/>
          <w:color w:val="000000" w:themeColor="text1"/>
          <w:sz w:val="24"/>
          <w:szCs w:val="24"/>
        </w:rPr>
      </w:pPr>
      <w:proofErr w:type="spellStart"/>
      <w:r w:rsidRPr="006C144C">
        <w:rPr>
          <w:rFonts w:ascii="Times New Roman" w:hAnsi="Times New Roman" w:cs="Times New Roman"/>
          <w:color w:val="000000" w:themeColor="text1"/>
          <w:sz w:val="24"/>
          <w:szCs w:val="24"/>
        </w:rPr>
        <w:t>Sloman</w:t>
      </w:r>
      <w:proofErr w:type="spellEnd"/>
      <w:r w:rsidRPr="006C144C">
        <w:rPr>
          <w:rFonts w:ascii="Times New Roman" w:hAnsi="Times New Roman" w:cs="Times New Roman"/>
          <w:color w:val="000000" w:themeColor="text1"/>
          <w:sz w:val="24"/>
          <w:szCs w:val="24"/>
        </w:rPr>
        <w:t xml:space="preserve">, Aaron. </w:t>
      </w:r>
      <w:proofErr w:type="gramStart"/>
      <w:r w:rsidRPr="006C144C">
        <w:rPr>
          <w:rFonts w:ascii="Times New Roman" w:hAnsi="Times New Roman" w:cs="Times New Roman"/>
          <w:color w:val="000000" w:themeColor="text1"/>
          <w:sz w:val="24"/>
          <w:szCs w:val="24"/>
        </w:rPr>
        <w:t>"Beyond shallow models of emotion."</w:t>
      </w:r>
      <w:proofErr w:type="gramEnd"/>
      <w:r>
        <w:rPr>
          <w:rFonts w:ascii="Times New Roman" w:hAnsi="Times New Roman" w:cs="Times New Roman"/>
          <w:color w:val="000000" w:themeColor="text1"/>
          <w:sz w:val="24"/>
          <w:szCs w:val="24"/>
        </w:rPr>
        <w:t xml:space="preserve"> </w:t>
      </w:r>
      <w:r w:rsidRPr="006C144C">
        <w:rPr>
          <w:rFonts w:ascii="Times New Roman" w:hAnsi="Times New Roman" w:cs="Times New Roman"/>
          <w:i/>
          <w:iCs/>
          <w:color w:val="000000" w:themeColor="text1"/>
          <w:sz w:val="24"/>
          <w:szCs w:val="24"/>
        </w:rPr>
        <w:t>Cognitive Processing: International Quarterly of Cognitive Science</w:t>
      </w:r>
      <w:r>
        <w:rPr>
          <w:rFonts w:ascii="Times New Roman" w:hAnsi="Times New Roman" w:cs="Times New Roman"/>
          <w:color w:val="000000" w:themeColor="text1"/>
          <w:sz w:val="24"/>
          <w:szCs w:val="24"/>
        </w:rPr>
        <w:t xml:space="preserve"> </w:t>
      </w:r>
      <w:r w:rsidRPr="006C144C">
        <w:rPr>
          <w:rFonts w:ascii="Times New Roman" w:hAnsi="Times New Roman" w:cs="Times New Roman"/>
          <w:color w:val="000000" w:themeColor="text1"/>
          <w:sz w:val="24"/>
          <w:szCs w:val="24"/>
        </w:rPr>
        <w:t>2, no. 1 (2001): 177-198.</w:t>
      </w:r>
    </w:p>
    <w:p w14:paraId="51D93828" w14:textId="77777777" w:rsidR="006C144C" w:rsidRDefault="006C144C" w:rsidP="00E5055B">
      <w:pPr>
        <w:pStyle w:val="NoSpacing"/>
        <w:rPr>
          <w:rFonts w:ascii="Times New Roman" w:hAnsi="Times New Roman" w:cs="Times New Roman"/>
          <w:color w:val="000000" w:themeColor="text1"/>
          <w:sz w:val="24"/>
          <w:szCs w:val="24"/>
        </w:rPr>
      </w:pPr>
    </w:p>
    <w:p w14:paraId="154C2895" w14:textId="77777777" w:rsidR="00E5055B" w:rsidRDefault="004C2AE4" w:rsidP="00E5055B">
      <w:pPr>
        <w:pStyle w:val="NoSpacing"/>
        <w:rPr>
          <w:rFonts w:ascii="Times New Roman" w:hAnsi="Times New Roman" w:cs="Times New Roman"/>
          <w:color w:val="000000" w:themeColor="text1"/>
          <w:sz w:val="24"/>
          <w:szCs w:val="24"/>
        </w:rPr>
      </w:pPr>
      <w:r w:rsidRPr="004C2AE4">
        <w:rPr>
          <w:rFonts w:ascii="Times New Roman" w:hAnsi="Times New Roman" w:cs="Times New Roman"/>
          <w:color w:val="000000" w:themeColor="text1"/>
          <w:sz w:val="24"/>
          <w:szCs w:val="24"/>
        </w:rPr>
        <w:t>Stanislaw, Harold. "Tests of Computer Simulation Validity: What Do They Measure</w:t>
      </w:r>
      <w:proofErr w:type="gramStart"/>
      <w:r w:rsidRPr="004C2AE4">
        <w:rPr>
          <w:rFonts w:ascii="Times New Roman" w:hAnsi="Times New Roman" w:cs="Times New Roman"/>
          <w:color w:val="000000" w:themeColor="text1"/>
          <w:sz w:val="24"/>
          <w:szCs w:val="24"/>
        </w:rPr>
        <w:t>?.</w:t>
      </w:r>
      <w:proofErr w:type="gramEnd"/>
      <w:r w:rsidRPr="004C2AE4">
        <w:rPr>
          <w:rFonts w:ascii="Times New Roman" w:hAnsi="Times New Roman" w:cs="Times New Roman"/>
          <w:color w:val="000000" w:themeColor="text1"/>
          <w:sz w:val="24"/>
          <w:szCs w:val="24"/>
        </w:rPr>
        <w:t xml:space="preserve">" </w:t>
      </w:r>
      <w:r w:rsidRPr="002A3185">
        <w:rPr>
          <w:rFonts w:ascii="Times New Roman" w:hAnsi="Times New Roman" w:cs="Times New Roman"/>
          <w:i/>
          <w:color w:val="000000" w:themeColor="text1"/>
          <w:sz w:val="24"/>
          <w:szCs w:val="24"/>
        </w:rPr>
        <w:t>Simulation and Gam</w:t>
      </w:r>
      <w:r w:rsidR="00E565FF">
        <w:rPr>
          <w:rFonts w:ascii="Times New Roman" w:hAnsi="Times New Roman" w:cs="Times New Roman"/>
          <w:i/>
          <w:color w:val="000000" w:themeColor="text1"/>
          <w:sz w:val="24"/>
          <w:szCs w:val="24"/>
        </w:rPr>
        <w:t>ing</w:t>
      </w:r>
      <w:r w:rsidRPr="004C2AE4">
        <w:rPr>
          <w:rFonts w:ascii="Times New Roman" w:hAnsi="Times New Roman" w:cs="Times New Roman"/>
          <w:color w:val="000000" w:themeColor="text1"/>
          <w:sz w:val="24"/>
          <w:szCs w:val="24"/>
        </w:rPr>
        <w:t xml:space="preserve"> 17, no. 2 (1986): 173-91.</w:t>
      </w:r>
    </w:p>
    <w:p w14:paraId="25BD8BA3" w14:textId="77777777" w:rsidR="004C2AE4" w:rsidRDefault="004C2AE4" w:rsidP="00E5055B">
      <w:pPr>
        <w:pStyle w:val="NoSpacing"/>
        <w:rPr>
          <w:rFonts w:ascii="Times New Roman" w:hAnsi="Times New Roman" w:cs="Times New Roman"/>
          <w:color w:val="000000" w:themeColor="text1"/>
          <w:sz w:val="24"/>
          <w:szCs w:val="24"/>
        </w:rPr>
      </w:pPr>
    </w:p>
    <w:p w14:paraId="73A2A5D5" w14:textId="77777777" w:rsidR="00E565FF" w:rsidRDefault="00E565FF" w:rsidP="00E5055B">
      <w:pPr>
        <w:pStyle w:val="NoSpacing"/>
        <w:rPr>
          <w:rFonts w:ascii="Times New Roman" w:hAnsi="Times New Roman" w:cs="Times New Roman"/>
          <w:color w:val="000000" w:themeColor="text1"/>
          <w:sz w:val="24"/>
          <w:szCs w:val="24"/>
        </w:rPr>
      </w:pPr>
      <w:proofErr w:type="spellStart"/>
      <w:proofErr w:type="gramStart"/>
      <w:r w:rsidRPr="00E565FF">
        <w:rPr>
          <w:rFonts w:ascii="Times New Roman" w:hAnsi="Times New Roman" w:cs="Times New Roman"/>
          <w:color w:val="000000" w:themeColor="text1"/>
          <w:sz w:val="24"/>
          <w:szCs w:val="24"/>
        </w:rPr>
        <w:t>Umarov</w:t>
      </w:r>
      <w:proofErr w:type="spellEnd"/>
      <w:r w:rsidRPr="00E565FF">
        <w:rPr>
          <w:rFonts w:ascii="Times New Roman" w:hAnsi="Times New Roman" w:cs="Times New Roman"/>
          <w:color w:val="000000" w:themeColor="text1"/>
          <w:sz w:val="24"/>
          <w:szCs w:val="24"/>
        </w:rPr>
        <w:t xml:space="preserve">, </w:t>
      </w:r>
      <w:proofErr w:type="spellStart"/>
      <w:r w:rsidRPr="00E565FF">
        <w:rPr>
          <w:rFonts w:ascii="Times New Roman" w:hAnsi="Times New Roman" w:cs="Times New Roman"/>
          <w:color w:val="000000" w:themeColor="text1"/>
          <w:sz w:val="24"/>
          <w:szCs w:val="24"/>
        </w:rPr>
        <w:t>Iskander</w:t>
      </w:r>
      <w:proofErr w:type="spellEnd"/>
      <w:r w:rsidRPr="00E565FF">
        <w:rPr>
          <w:rFonts w:ascii="Times New Roman" w:hAnsi="Times New Roman" w:cs="Times New Roman"/>
          <w:color w:val="000000" w:themeColor="text1"/>
          <w:sz w:val="24"/>
          <w:szCs w:val="24"/>
        </w:rPr>
        <w:t xml:space="preserve">, and Maxim </w:t>
      </w:r>
      <w:proofErr w:type="spellStart"/>
      <w:r w:rsidRPr="00E565FF">
        <w:rPr>
          <w:rFonts w:ascii="Times New Roman" w:hAnsi="Times New Roman" w:cs="Times New Roman"/>
          <w:color w:val="000000" w:themeColor="text1"/>
          <w:sz w:val="24"/>
          <w:szCs w:val="24"/>
        </w:rPr>
        <w:t>Mozgovoy</w:t>
      </w:r>
      <w:proofErr w:type="spellEnd"/>
      <w:r w:rsidRPr="00E565FF">
        <w:rPr>
          <w:rFonts w:ascii="Times New Roman" w:hAnsi="Times New Roman" w:cs="Times New Roman"/>
          <w:color w:val="000000" w:themeColor="text1"/>
          <w:sz w:val="24"/>
          <w:szCs w:val="24"/>
        </w:rPr>
        <w:t>.</w:t>
      </w:r>
      <w:proofErr w:type="gramEnd"/>
      <w:r w:rsidRPr="00E565FF">
        <w:rPr>
          <w:rFonts w:ascii="Times New Roman" w:hAnsi="Times New Roman" w:cs="Times New Roman"/>
          <w:color w:val="000000" w:themeColor="text1"/>
          <w:sz w:val="24"/>
          <w:szCs w:val="24"/>
        </w:rPr>
        <w:t xml:space="preserve"> "Believable and effective AI agents in virtual worlds: Current state and future perspectives." </w:t>
      </w:r>
      <w:r w:rsidRPr="00E565FF">
        <w:rPr>
          <w:rFonts w:ascii="Times New Roman" w:hAnsi="Times New Roman" w:cs="Times New Roman"/>
          <w:i/>
          <w:color w:val="000000" w:themeColor="text1"/>
          <w:sz w:val="24"/>
          <w:szCs w:val="24"/>
        </w:rPr>
        <w:t>International Journal of Gaming and Computer-Mediated Simulations (IJGCMS)</w:t>
      </w:r>
      <w:r w:rsidRPr="00E565FF">
        <w:rPr>
          <w:rFonts w:ascii="Times New Roman" w:hAnsi="Times New Roman" w:cs="Times New Roman"/>
          <w:color w:val="000000" w:themeColor="text1"/>
          <w:sz w:val="24"/>
          <w:szCs w:val="24"/>
        </w:rPr>
        <w:t xml:space="preserve"> 4, no. 2 (2012): 37-59.</w:t>
      </w:r>
    </w:p>
    <w:p w14:paraId="41C0D05E" w14:textId="77777777" w:rsidR="00E565FF" w:rsidRDefault="00E565FF" w:rsidP="00E5055B">
      <w:pPr>
        <w:pStyle w:val="NoSpacing"/>
        <w:rPr>
          <w:rFonts w:ascii="Times New Roman" w:hAnsi="Times New Roman" w:cs="Times New Roman"/>
          <w:color w:val="000000" w:themeColor="text1"/>
          <w:sz w:val="24"/>
          <w:szCs w:val="24"/>
        </w:rPr>
      </w:pPr>
    </w:p>
    <w:p w14:paraId="1D0686E2" w14:textId="77777777" w:rsidR="005F70A2" w:rsidRDefault="005F70A2" w:rsidP="00E5055B">
      <w:pPr>
        <w:pStyle w:val="NoSpacing"/>
        <w:rPr>
          <w:rFonts w:ascii="Times New Roman" w:hAnsi="Times New Roman" w:cs="Times New Roman"/>
          <w:color w:val="000000" w:themeColor="text1"/>
          <w:sz w:val="24"/>
          <w:szCs w:val="24"/>
        </w:rPr>
      </w:pPr>
      <w:proofErr w:type="gramStart"/>
      <w:r w:rsidRPr="005F70A2">
        <w:rPr>
          <w:rFonts w:ascii="Times New Roman" w:hAnsi="Times New Roman" w:cs="Times New Roman"/>
          <w:color w:val="000000" w:themeColor="text1"/>
          <w:sz w:val="24"/>
          <w:szCs w:val="24"/>
        </w:rPr>
        <w:t xml:space="preserve">Van Hoorn, </w:t>
      </w:r>
      <w:proofErr w:type="spellStart"/>
      <w:r w:rsidRPr="005F70A2">
        <w:rPr>
          <w:rFonts w:ascii="Times New Roman" w:hAnsi="Times New Roman" w:cs="Times New Roman"/>
          <w:color w:val="000000" w:themeColor="text1"/>
          <w:sz w:val="24"/>
          <w:szCs w:val="24"/>
        </w:rPr>
        <w:t>Niels</w:t>
      </w:r>
      <w:proofErr w:type="spellEnd"/>
      <w:r w:rsidRPr="005F70A2">
        <w:rPr>
          <w:rFonts w:ascii="Times New Roman" w:hAnsi="Times New Roman" w:cs="Times New Roman"/>
          <w:color w:val="000000" w:themeColor="text1"/>
          <w:sz w:val="24"/>
          <w:szCs w:val="24"/>
        </w:rPr>
        <w:t xml:space="preserve">, Julian </w:t>
      </w:r>
      <w:proofErr w:type="spellStart"/>
      <w:r w:rsidRPr="005F70A2">
        <w:rPr>
          <w:rFonts w:ascii="Times New Roman" w:hAnsi="Times New Roman" w:cs="Times New Roman"/>
          <w:color w:val="000000" w:themeColor="text1"/>
          <w:sz w:val="24"/>
          <w:szCs w:val="24"/>
        </w:rPr>
        <w:t>Togelius</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Daan</w:t>
      </w:r>
      <w:proofErr w:type="spellEnd"/>
      <w:r w:rsidRPr="005F70A2">
        <w:rPr>
          <w:rFonts w:ascii="Times New Roman" w:hAnsi="Times New Roman" w:cs="Times New Roman"/>
          <w:color w:val="000000" w:themeColor="text1"/>
          <w:sz w:val="24"/>
          <w:szCs w:val="24"/>
        </w:rPr>
        <w:t xml:space="preserve"> </w:t>
      </w:r>
      <w:proofErr w:type="spellStart"/>
      <w:r w:rsidRPr="005F70A2">
        <w:rPr>
          <w:rFonts w:ascii="Times New Roman" w:hAnsi="Times New Roman" w:cs="Times New Roman"/>
          <w:color w:val="000000" w:themeColor="text1"/>
          <w:sz w:val="24"/>
          <w:szCs w:val="24"/>
        </w:rPr>
        <w:t>Wierstra</w:t>
      </w:r>
      <w:proofErr w:type="spellEnd"/>
      <w:r w:rsidRPr="005F70A2">
        <w:rPr>
          <w:rFonts w:ascii="Times New Roman" w:hAnsi="Times New Roman" w:cs="Times New Roman"/>
          <w:color w:val="000000" w:themeColor="text1"/>
          <w:sz w:val="24"/>
          <w:szCs w:val="24"/>
        </w:rPr>
        <w:t xml:space="preserve">, and Jürgen </w:t>
      </w:r>
      <w:proofErr w:type="spellStart"/>
      <w:r w:rsidRPr="005F70A2">
        <w:rPr>
          <w:rFonts w:ascii="Times New Roman" w:hAnsi="Times New Roman" w:cs="Times New Roman"/>
          <w:color w:val="000000" w:themeColor="text1"/>
          <w:sz w:val="24"/>
          <w:szCs w:val="24"/>
        </w:rPr>
        <w:t>Schmidhuber</w:t>
      </w:r>
      <w:proofErr w:type="spellEnd"/>
      <w:r w:rsidRPr="005F70A2">
        <w:rPr>
          <w:rFonts w:ascii="Times New Roman" w:hAnsi="Times New Roman" w:cs="Times New Roman"/>
          <w:color w:val="000000" w:themeColor="text1"/>
          <w:sz w:val="24"/>
          <w:szCs w:val="24"/>
        </w:rPr>
        <w:t>.</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 xml:space="preserve">"Robust player imitation using </w:t>
      </w:r>
      <w:proofErr w:type="spellStart"/>
      <w:r w:rsidRPr="005F70A2">
        <w:rPr>
          <w:rFonts w:ascii="Times New Roman" w:hAnsi="Times New Roman" w:cs="Times New Roman"/>
          <w:color w:val="000000" w:themeColor="text1"/>
          <w:sz w:val="24"/>
          <w:szCs w:val="24"/>
        </w:rPr>
        <w:t>multiobjective</w:t>
      </w:r>
      <w:proofErr w:type="spellEnd"/>
      <w:r w:rsidRPr="005F70A2">
        <w:rPr>
          <w:rFonts w:ascii="Times New Roman" w:hAnsi="Times New Roman" w:cs="Times New Roman"/>
          <w:color w:val="000000" w:themeColor="text1"/>
          <w:sz w:val="24"/>
          <w:szCs w:val="24"/>
        </w:rPr>
        <w:t xml:space="preserve"> evolution."</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 xml:space="preserve">In </w:t>
      </w:r>
      <w:r w:rsidRPr="005F70A2">
        <w:rPr>
          <w:rFonts w:ascii="Times New Roman" w:hAnsi="Times New Roman" w:cs="Times New Roman"/>
          <w:i/>
          <w:color w:val="000000" w:themeColor="text1"/>
          <w:sz w:val="24"/>
          <w:szCs w:val="24"/>
        </w:rPr>
        <w:t>Evolutionary Computation</w:t>
      </w:r>
      <w:r w:rsidRPr="005F70A2">
        <w:rPr>
          <w:rFonts w:ascii="Times New Roman" w:hAnsi="Times New Roman" w:cs="Times New Roman"/>
          <w:color w:val="000000" w:themeColor="text1"/>
          <w:sz w:val="24"/>
          <w:szCs w:val="24"/>
        </w:rPr>
        <w:t>, 2009.</w:t>
      </w:r>
      <w:proofErr w:type="gramEnd"/>
      <w:r w:rsidRPr="005F70A2">
        <w:rPr>
          <w:rFonts w:ascii="Times New Roman" w:hAnsi="Times New Roman" w:cs="Times New Roman"/>
          <w:color w:val="000000" w:themeColor="text1"/>
          <w:sz w:val="24"/>
          <w:szCs w:val="24"/>
        </w:rPr>
        <w:t xml:space="preserve"> </w:t>
      </w:r>
      <w:proofErr w:type="gramStart"/>
      <w:r w:rsidRPr="005F70A2">
        <w:rPr>
          <w:rFonts w:ascii="Times New Roman" w:hAnsi="Times New Roman" w:cs="Times New Roman"/>
          <w:color w:val="000000" w:themeColor="text1"/>
          <w:sz w:val="24"/>
          <w:szCs w:val="24"/>
        </w:rPr>
        <w:t>CEC'09.</w:t>
      </w:r>
      <w:proofErr w:type="gramEnd"/>
      <w:r w:rsidRPr="005F70A2">
        <w:rPr>
          <w:rFonts w:ascii="Times New Roman" w:hAnsi="Times New Roman" w:cs="Times New Roman"/>
          <w:color w:val="000000" w:themeColor="text1"/>
          <w:sz w:val="24"/>
          <w:szCs w:val="24"/>
        </w:rPr>
        <w:t xml:space="preserve"> IEEE Congress on, pp. 652-659. </w:t>
      </w:r>
      <w:proofErr w:type="gramStart"/>
      <w:r w:rsidRPr="005F70A2">
        <w:rPr>
          <w:rFonts w:ascii="Times New Roman" w:hAnsi="Times New Roman" w:cs="Times New Roman"/>
          <w:color w:val="000000" w:themeColor="text1"/>
          <w:sz w:val="24"/>
          <w:szCs w:val="24"/>
        </w:rPr>
        <w:t>IEEE, 2009.</w:t>
      </w:r>
      <w:proofErr w:type="gramEnd"/>
    </w:p>
    <w:p w14:paraId="1E7152B0" w14:textId="77777777" w:rsidR="005F70A2" w:rsidRDefault="005F70A2" w:rsidP="00E5055B">
      <w:pPr>
        <w:pStyle w:val="NoSpacing"/>
        <w:rPr>
          <w:rFonts w:ascii="Times New Roman" w:hAnsi="Times New Roman" w:cs="Times New Roman"/>
          <w:color w:val="000000" w:themeColor="text1"/>
          <w:sz w:val="24"/>
          <w:szCs w:val="24"/>
        </w:rPr>
      </w:pPr>
    </w:p>
    <w:p w14:paraId="7C7DE175" w14:textId="77777777" w:rsidR="00840A2E" w:rsidRDefault="00840A2E" w:rsidP="00E5055B">
      <w:pPr>
        <w:pStyle w:val="NoSpacing"/>
        <w:rPr>
          <w:rFonts w:ascii="Times New Roman" w:hAnsi="Times New Roman" w:cs="Times New Roman"/>
          <w:color w:val="000000" w:themeColor="text1"/>
          <w:sz w:val="24"/>
          <w:szCs w:val="24"/>
        </w:rPr>
      </w:pPr>
      <w:proofErr w:type="spellStart"/>
      <w:r w:rsidRPr="00840A2E">
        <w:rPr>
          <w:rFonts w:ascii="Times New Roman" w:hAnsi="Times New Roman" w:cs="Times New Roman"/>
          <w:color w:val="000000" w:themeColor="text1"/>
          <w:sz w:val="24"/>
          <w:szCs w:val="24"/>
        </w:rPr>
        <w:t>Velásquez</w:t>
      </w:r>
      <w:proofErr w:type="spellEnd"/>
      <w:r w:rsidRPr="00840A2E">
        <w:rPr>
          <w:rFonts w:ascii="Times New Roman" w:hAnsi="Times New Roman" w:cs="Times New Roman"/>
          <w:color w:val="000000" w:themeColor="text1"/>
          <w:sz w:val="24"/>
          <w:szCs w:val="24"/>
        </w:rPr>
        <w:t xml:space="preserve">, Juan D. "Modeling emotions and other motivations in synthetic agents." </w:t>
      </w:r>
      <w:proofErr w:type="gramStart"/>
      <w:r w:rsidRPr="00840A2E">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840A2E">
        <w:rPr>
          <w:rFonts w:ascii="Times New Roman" w:hAnsi="Times New Roman" w:cs="Times New Roman"/>
          <w:i/>
          <w:iCs/>
          <w:color w:val="000000" w:themeColor="text1"/>
          <w:sz w:val="24"/>
          <w:szCs w:val="24"/>
        </w:rPr>
        <w:t>Proceedings of the National Conference on Artificial Intelligence</w:t>
      </w:r>
      <w:r w:rsidRPr="00840A2E">
        <w:rPr>
          <w:rFonts w:ascii="Times New Roman" w:hAnsi="Times New Roman" w:cs="Times New Roman"/>
          <w:color w:val="000000" w:themeColor="text1"/>
          <w:sz w:val="24"/>
          <w:szCs w:val="24"/>
        </w:rPr>
        <w:t>, pp. 10-15.</w:t>
      </w:r>
      <w:proofErr w:type="gramEnd"/>
      <w:r w:rsidRPr="00840A2E">
        <w:rPr>
          <w:rFonts w:ascii="Times New Roman" w:hAnsi="Times New Roman" w:cs="Times New Roman"/>
          <w:color w:val="000000" w:themeColor="text1"/>
          <w:sz w:val="24"/>
          <w:szCs w:val="24"/>
        </w:rPr>
        <w:t xml:space="preserve"> </w:t>
      </w:r>
      <w:proofErr w:type="gramStart"/>
      <w:r w:rsidRPr="00840A2E">
        <w:rPr>
          <w:rFonts w:ascii="Times New Roman" w:hAnsi="Times New Roman" w:cs="Times New Roman"/>
          <w:color w:val="000000" w:themeColor="text1"/>
          <w:sz w:val="24"/>
          <w:szCs w:val="24"/>
        </w:rPr>
        <w:t>J</w:t>
      </w:r>
      <w:r w:rsidR="00B36473">
        <w:rPr>
          <w:rFonts w:ascii="Times New Roman" w:hAnsi="Times New Roman" w:cs="Times New Roman"/>
          <w:color w:val="000000" w:themeColor="text1"/>
          <w:sz w:val="24"/>
          <w:szCs w:val="24"/>
        </w:rPr>
        <w:t>ohn</w:t>
      </w:r>
      <w:r w:rsidRPr="00840A2E">
        <w:rPr>
          <w:rFonts w:ascii="Times New Roman" w:hAnsi="Times New Roman" w:cs="Times New Roman"/>
          <w:color w:val="000000" w:themeColor="text1"/>
          <w:sz w:val="24"/>
          <w:szCs w:val="24"/>
        </w:rPr>
        <w:t xml:space="preserve"> W</w:t>
      </w:r>
      <w:r w:rsidR="00B36473">
        <w:rPr>
          <w:rFonts w:ascii="Times New Roman" w:hAnsi="Times New Roman" w:cs="Times New Roman"/>
          <w:color w:val="000000" w:themeColor="text1"/>
          <w:sz w:val="24"/>
          <w:szCs w:val="24"/>
        </w:rPr>
        <w:t>iley</w:t>
      </w:r>
      <w:r w:rsidRPr="00840A2E">
        <w:rPr>
          <w:rFonts w:ascii="Times New Roman" w:hAnsi="Times New Roman" w:cs="Times New Roman"/>
          <w:color w:val="000000" w:themeColor="text1"/>
          <w:sz w:val="24"/>
          <w:szCs w:val="24"/>
        </w:rPr>
        <w:t xml:space="preserve"> &amp; S</w:t>
      </w:r>
      <w:r w:rsidR="00B36473">
        <w:rPr>
          <w:rFonts w:ascii="Times New Roman" w:hAnsi="Times New Roman" w:cs="Times New Roman"/>
          <w:color w:val="000000" w:themeColor="text1"/>
          <w:sz w:val="24"/>
          <w:szCs w:val="24"/>
        </w:rPr>
        <w:t>ons</w:t>
      </w:r>
      <w:r w:rsidRPr="00840A2E">
        <w:rPr>
          <w:rFonts w:ascii="Times New Roman" w:hAnsi="Times New Roman" w:cs="Times New Roman"/>
          <w:color w:val="000000" w:themeColor="text1"/>
          <w:sz w:val="24"/>
          <w:szCs w:val="24"/>
        </w:rPr>
        <w:t xml:space="preserve"> LTD, 1997.</w:t>
      </w:r>
      <w:proofErr w:type="gramEnd"/>
    </w:p>
    <w:p w14:paraId="043F3633" w14:textId="77777777" w:rsidR="00840A2E" w:rsidRDefault="00840A2E" w:rsidP="00E5055B">
      <w:pPr>
        <w:pStyle w:val="NoSpacing"/>
        <w:rPr>
          <w:rFonts w:ascii="Times New Roman" w:hAnsi="Times New Roman" w:cs="Times New Roman"/>
          <w:color w:val="000000" w:themeColor="text1"/>
          <w:sz w:val="24"/>
          <w:szCs w:val="24"/>
        </w:rPr>
      </w:pPr>
    </w:p>
    <w:p w14:paraId="080EFD33" w14:textId="77777777" w:rsidR="00BF6E2D" w:rsidRDefault="00BF6E2D" w:rsidP="00E5055B">
      <w:pPr>
        <w:pStyle w:val="NoSpacing"/>
        <w:rPr>
          <w:rFonts w:ascii="Times New Roman" w:hAnsi="Times New Roman" w:cs="Times New Roman"/>
          <w:color w:val="000000" w:themeColor="text1"/>
          <w:sz w:val="24"/>
          <w:szCs w:val="24"/>
        </w:rPr>
      </w:pPr>
      <w:proofErr w:type="spellStart"/>
      <w:proofErr w:type="gramStart"/>
      <w:r w:rsidRPr="00BF6E2D">
        <w:rPr>
          <w:rFonts w:ascii="Times New Roman" w:hAnsi="Times New Roman" w:cs="Times New Roman"/>
          <w:color w:val="000000" w:themeColor="text1"/>
          <w:sz w:val="24"/>
          <w:szCs w:val="24"/>
        </w:rPr>
        <w:t>Wahle</w:t>
      </w:r>
      <w:proofErr w:type="spellEnd"/>
      <w:r w:rsidRPr="00BF6E2D">
        <w:rPr>
          <w:rFonts w:ascii="Times New Roman" w:hAnsi="Times New Roman" w:cs="Times New Roman"/>
          <w:color w:val="000000" w:themeColor="text1"/>
          <w:sz w:val="24"/>
          <w:szCs w:val="24"/>
        </w:rPr>
        <w:t xml:space="preserve">, Joachim, and Michael </w:t>
      </w:r>
      <w:proofErr w:type="spellStart"/>
      <w:r w:rsidRPr="00BF6E2D">
        <w:rPr>
          <w:rFonts w:ascii="Times New Roman" w:hAnsi="Times New Roman" w:cs="Times New Roman"/>
          <w:color w:val="000000" w:themeColor="text1"/>
          <w:sz w:val="24"/>
          <w:szCs w:val="24"/>
        </w:rPr>
        <w:t>Schreckenberg</w:t>
      </w:r>
      <w:proofErr w:type="spellEnd"/>
      <w:r w:rsidRPr="00BF6E2D">
        <w:rPr>
          <w:rFonts w:ascii="Times New Roman" w:hAnsi="Times New Roman" w:cs="Times New Roman"/>
          <w:color w:val="000000" w:themeColor="text1"/>
          <w:sz w:val="24"/>
          <w:szCs w:val="24"/>
        </w:rPr>
        <w:t>.</w:t>
      </w:r>
      <w:proofErr w:type="gramEnd"/>
      <w:r w:rsidRPr="00BF6E2D">
        <w:rPr>
          <w:rFonts w:ascii="Times New Roman" w:hAnsi="Times New Roman" w:cs="Times New Roman"/>
          <w:color w:val="000000" w:themeColor="text1"/>
          <w:sz w:val="24"/>
          <w:szCs w:val="24"/>
        </w:rPr>
        <w:t xml:space="preserve"> "A multi-agent system for on-line simulations based on real-world traffic data." </w:t>
      </w:r>
      <w:proofErr w:type="gramStart"/>
      <w:r w:rsidRPr="00BF6E2D">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w:t>
      </w:r>
      <w:r w:rsidRPr="00BF6E2D">
        <w:rPr>
          <w:rFonts w:ascii="Times New Roman" w:hAnsi="Times New Roman" w:cs="Times New Roman"/>
          <w:i/>
          <w:iCs/>
          <w:color w:val="000000" w:themeColor="text1"/>
          <w:sz w:val="24"/>
          <w:szCs w:val="24"/>
        </w:rPr>
        <w:t>System Sciences, 2001.</w:t>
      </w:r>
      <w:proofErr w:type="gramEnd"/>
      <w:r w:rsidRPr="00BF6E2D">
        <w:rPr>
          <w:rFonts w:ascii="Times New Roman" w:hAnsi="Times New Roman" w:cs="Times New Roman"/>
          <w:i/>
          <w:iCs/>
          <w:color w:val="000000" w:themeColor="text1"/>
          <w:sz w:val="24"/>
          <w:szCs w:val="24"/>
        </w:rPr>
        <w:t xml:space="preserve"> </w:t>
      </w:r>
      <w:proofErr w:type="gramStart"/>
      <w:r w:rsidRPr="00BF6E2D">
        <w:rPr>
          <w:rFonts w:ascii="Times New Roman" w:hAnsi="Times New Roman" w:cs="Times New Roman"/>
          <w:i/>
          <w:iCs/>
          <w:color w:val="000000" w:themeColor="text1"/>
          <w:sz w:val="24"/>
          <w:szCs w:val="24"/>
        </w:rPr>
        <w:t>Proceedings of the 34th Annual Hawaii International Conference on</w:t>
      </w:r>
      <w:r w:rsidRPr="00BF6E2D">
        <w:rPr>
          <w:rFonts w:ascii="Times New Roman" w:hAnsi="Times New Roman" w:cs="Times New Roman"/>
          <w:color w:val="000000" w:themeColor="text1"/>
          <w:sz w:val="24"/>
          <w:szCs w:val="24"/>
        </w:rPr>
        <w:t>, pp. 9-pp. IEEE, 2001.</w:t>
      </w:r>
      <w:proofErr w:type="gramEnd"/>
    </w:p>
    <w:sectPr w:rsidR="00BF6E2D" w:rsidSect="00110DA7">
      <w:pgSz w:w="12240" w:h="15840"/>
      <w:pgMar w:top="288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e Vidal" w:date="2013-08-05T17:13:00Z" w:initials="JV">
    <w:p w14:paraId="3A19E516" w14:textId="77777777" w:rsidR="004C4D34" w:rsidRDefault="004C4D34">
      <w:pPr>
        <w:pStyle w:val="CommentText"/>
      </w:pPr>
      <w:r>
        <w:rPr>
          <w:rStyle w:val="CommentReference"/>
        </w:rPr>
        <w:annotationRef/>
      </w:r>
      <w:r>
        <w:t>Your output is an MD? I thought it had cycles. Call it a “formal representation of an agent’s behavior, similar to an MDP but with support fort cycles”?</w:t>
      </w:r>
    </w:p>
  </w:comment>
  <w:comment w:id="1" w:author="Jose Vidal" w:date="2013-08-05T17:13:00Z" w:initials="JV">
    <w:p w14:paraId="2528668A" w14:textId="451EF02E" w:rsidR="004C4D34" w:rsidRDefault="004C4D34">
      <w:pPr>
        <w:pStyle w:val="CommentText"/>
      </w:pPr>
      <w:r>
        <w:rPr>
          <w:rStyle w:val="CommentReference"/>
        </w:rPr>
        <w:annotationRef/>
      </w:r>
      <w:r>
        <w:t>Define ‘reliable’</w:t>
      </w:r>
    </w:p>
  </w:comment>
  <w:comment w:id="2" w:author="Bridgette" w:date="2013-08-06T14:25:00Z" w:initials="B">
    <w:p w14:paraId="5A0ED3D9" w14:textId="0F259968" w:rsidR="00172987" w:rsidRDefault="00172987">
      <w:pPr>
        <w:pStyle w:val="CommentText"/>
      </w:pPr>
      <w:r>
        <w:rPr>
          <w:rStyle w:val="CommentReference"/>
        </w:rPr>
        <w:annotationRef/>
      </w:r>
      <w:r>
        <w:t>Added simple definition of “reliable.”</w:t>
      </w:r>
    </w:p>
  </w:comment>
  <w:comment w:id="3" w:author="Jose Vidal" w:date="2013-08-05T17:13:00Z" w:initials="JV">
    <w:p w14:paraId="4EF0E75C" w14:textId="007A3905" w:rsidR="004C4D34" w:rsidRDefault="004C4D34">
      <w:pPr>
        <w:pStyle w:val="CommentText"/>
      </w:pPr>
      <w:r>
        <w:rPr>
          <w:rStyle w:val="CommentReference"/>
        </w:rPr>
        <w:annotationRef/>
      </w:r>
      <w:r>
        <w:t>Define ‘valid’.</w:t>
      </w:r>
    </w:p>
  </w:comment>
  <w:comment w:id="4" w:author="Bridgette" w:date="2013-08-06T14:28:00Z" w:initials="B">
    <w:p w14:paraId="307AE3E1" w14:textId="7F7DE611" w:rsidR="00172987" w:rsidRDefault="00172987">
      <w:pPr>
        <w:pStyle w:val="CommentText"/>
      </w:pPr>
      <w:r>
        <w:rPr>
          <w:rStyle w:val="CommentReference"/>
        </w:rPr>
        <w:annotationRef/>
      </w:r>
      <w:r w:rsidR="00FC2E28">
        <w:t>They use “valid” to mean a couple of different things, so I tried to make that more clear.</w:t>
      </w:r>
    </w:p>
  </w:comment>
  <w:comment w:id="5" w:author="Jose Vidal" w:date="2013-08-05T17:13:00Z" w:initials="JV">
    <w:p w14:paraId="24D48981" w14:textId="79FF5D3E" w:rsidR="004C4D34" w:rsidRDefault="004C4D34">
      <w:pPr>
        <w:pStyle w:val="CommentText"/>
      </w:pPr>
      <w:r>
        <w:rPr>
          <w:rStyle w:val="CommentReference"/>
        </w:rPr>
        <w:annotationRef/>
      </w:r>
      <w:r>
        <w:t>This looks like a definition of ‘validity’. But, be explicit. As in “We say that a simulation is VALID if….” Also, I still don’t know what you mean by ‘reliable’.</w:t>
      </w:r>
    </w:p>
  </w:comment>
  <w:comment w:id="6" w:author="Jose Vidal" w:date="2013-08-05T17:13:00Z" w:initials="JV">
    <w:p w14:paraId="1DEA8B5F" w14:textId="20A4F170" w:rsidR="004C4D34" w:rsidRDefault="004C4D34">
      <w:pPr>
        <w:pStyle w:val="CommentText"/>
      </w:pPr>
      <w:r>
        <w:rPr>
          <w:rStyle w:val="CommentReference"/>
        </w:rPr>
        <w:annotationRef/>
      </w:r>
      <w:r>
        <w:t>Science: Be definite only if you can prove it with data. Do you have data to prove that humans ‘</w:t>
      </w:r>
      <w:proofErr w:type="spellStart"/>
      <w:r>
        <w:t>definetly</w:t>
      </w:r>
      <w:proofErr w:type="spellEnd"/>
      <w:r>
        <w:t>’ do not reason using a rule-based model? If so, cite it, if not, change ‘definitely’ to ‘we don’t believe that’.</w:t>
      </w:r>
    </w:p>
  </w:comment>
  <w:comment w:id="7" w:author="Bridgette" w:date="2013-08-05T17:13:00Z" w:initials="B">
    <w:p w14:paraId="58B443D2" w14:textId="7D418F30" w:rsidR="004C796B" w:rsidRDefault="004C796B">
      <w:pPr>
        <w:pStyle w:val="CommentText"/>
      </w:pPr>
      <w:r>
        <w:rPr>
          <w:rStyle w:val="CommentReference"/>
        </w:rPr>
        <w:annotationRef/>
      </w:r>
      <w:r>
        <w:t>Well, the psychologists are definite about it, but since I’m not a psychologist….</w:t>
      </w:r>
    </w:p>
  </w:comment>
  <w:comment w:id="8" w:author="Bridgette" w:date="2013-08-05T17:13:00Z" w:initials="B">
    <w:p w14:paraId="08F15BEA" w14:textId="0C4988FA" w:rsidR="00271071" w:rsidRDefault="00271071">
      <w:pPr>
        <w:pStyle w:val="CommentText"/>
      </w:pPr>
      <w:r>
        <w:rPr>
          <w:rStyle w:val="CommentReference"/>
        </w:rPr>
        <w:annotationRef/>
      </w:r>
      <w:r>
        <w:t xml:space="preserve">This paragraph comes entirely from the </w:t>
      </w:r>
      <w:proofErr w:type="spellStart"/>
      <w:r>
        <w:t>Gigerenzer</w:t>
      </w:r>
      <w:proofErr w:type="spellEnd"/>
      <w:r>
        <w:t xml:space="preserve"> and </w:t>
      </w:r>
      <w:proofErr w:type="spellStart"/>
      <w:r>
        <w:t>Gaissmeier</w:t>
      </w:r>
      <w:proofErr w:type="spellEnd"/>
      <w:r>
        <w:t xml:space="preserve"> paper.  I can move the citation if necessary.</w:t>
      </w:r>
    </w:p>
  </w:comment>
  <w:comment w:id="9" w:author="Jose Vidal" w:date="2013-08-05T17:13:00Z" w:initials="JV">
    <w:p w14:paraId="245AD2C5" w14:textId="277A05A1" w:rsidR="004C4D34" w:rsidRDefault="004C4D34">
      <w:pPr>
        <w:pStyle w:val="CommentText"/>
      </w:pPr>
      <w:r>
        <w:rPr>
          <w:rStyle w:val="CommentReference"/>
        </w:rPr>
        <w:annotationRef/>
      </w:r>
      <w:r>
        <w:t xml:space="preserve">Define ‘time-sequence </w:t>
      </w:r>
      <w:proofErr w:type="spellStart"/>
      <w:r>
        <w:t>abm</w:t>
      </w:r>
      <w:proofErr w:type="spellEnd"/>
      <w:r>
        <w:t>’, give example.</w:t>
      </w:r>
    </w:p>
  </w:comment>
  <w:comment w:id="10" w:author="Bridgette" w:date="2013-08-05T17:13:00Z" w:initials="B">
    <w:p w14:paraId="4D029026" w14:textId="46AFF473" w:rsidR="00CD1AFD" w:rsidRDefault="00CD1AFD">
      <w:pPr>
        <w:pStyle w:val="CommentText"/>
      </w:pPr>
      <w:r>
        <w:rPr>
          <w:rStyle w:val="CommentReference"/>
        </w:rPr>
        <w:annotationRef/>
      </w:r>
      <w:r>
        <w:t>The rest of the models in the paragraph are the examples.  Is the “for instance” good enough to make that more clear, or should I add something else?</w:t>
      </w:r>
    </w:p>
  </w:comment>
  <w:comment w:id="11" w:author="Jose Vidal" w:date="2013-08-05T17:13:00Z" w:initials="JV">
    <w:p w14:paraId="184E66D0" w14:textId="10689162" w:rsidR="004C4D34" w:rsidRDefault="004C4D34">
      <w:pPr>
        <w:pStyle w:val="CommentText"/>
      </w:pPr>
      <w:r>
        <w:rPr>
          <w:rStyle w:val="CommentReference"/>
        </w:rPr>
        <w:annotationRef/>
      </w:r>
      <w:r>
        <w:t>Explain. What do the sensors sense? What do they predict?</w:t>
      </w:r>
    </w:p>
  </w:comment>
  <w:comment w:id="12" w:author="Jose Vidal" w:date="2013-08-05T17:13:00Z" w:initials="JV">
    <w:p w14:paraId="2A75B532" w14:textId="539FDE79" w:rsidR="004C4D34" w:rsidRDefault="004C4D34">
      <w:pPr>
        <w:pStyle w:val="CommentText"/>
      </w:pPr>
      <w:r>
        <w:rPr>
          <w:rStyle w:val="CommentReference"/>
        </w:rPr>
        <w:annotationRef/>
      </w:r>
      <w:r>
        <w:t>This seems relevant to you thesis, but I can’t tell because you have not explained what they do.</w:t>
      </w:r>
    </w:p>
  </w:comment>
  <w:comment w:id="13" w:author="Jose Vidal" w:date="2013-08-05T17:13:00Z" w:initials="JV">
    <w:p w14:paraId="6E80524E" w14:textId="1ED25833" w:rsidR="004C4D34" w:rsidRDefault="004C4D34">
      <w:pPr>
        <w:pStyle w:val="CommentText"/>
      </w:pPr>
      <w:r>
        <w:rPr>
          <w:rStyle w:val="CommentReference"/>
        </w:rPr>
        <w:annotationRef/>
      </w:r>
      <w:proofErr w:type="spellStart"/>
      <w:r>
        <w:t>Its</w:t>
      </w:r>
      <w:proofErr w:type="spellEnd"/>
      <w:r>
        <w:t xml:space="preserve"> OK to take a couple of pages for a relevant paper, like this one seems to be. Like</w:t>
      </w:r>
    </w:p>
    <w:p w14:paraId="068E5B8C" w14:textId="77777777" w:rsidR="004C4D34" w:rsidRDefault="004C4D34">
      <w:pPr>
        <w:pStyle w:val="CommentText"/>
      </w:pPr>
    </w:p>
    <w:p w14:paraId="0B8DE90C" w14:textId="77777777" w:rsidR="004C4D34" w:rsidRDefault="004C4D34">
      <w:pPr>
        <w:pStyle w:val="CommentText"/>
      </w:pPr>
      <w:r>
        <w:t xml:space="preserve">“In </w:t>
      </w:r>
      <w:proofErr w:type="spellStart"/>
      <w:r>
        <w:t>MavHome</w:t>
      </w:r>
      <w:proofErr w:type="spellEnd"/>
      <w:r>
        <w:t xml:space="preserve"> the problem they faced Is…”</w:t>
      </w:r>
    </w:p>
    <w:p w14:paraId="7F42C62E" w14:textId="77777777" w:rsidR="004C4D34" w:rsidRDefault="004C4D34">
      <w:pPr>
        <w:pStyle w:val="CommentText"/>
      </w:pPr>
      <w:r>
        <w:t>“</w:t>
      </w:r>
      <w:proofErr w:type="gramStart"/>
      <w:r>
        <w:t>They  solved</w:t>
      </w:r>
      <w:proofErr w:type="gramEnd"/>
      <w:r>
        <w:t xml:space="preserve"> it by …”</w:t>
      </w:r>
    </w:p>
    <w:p w14:paraId="73877E3B" w14:textId="1DD7EA43" w:rsidR="004C4D34" w:rsidRDefault="004C4D34">
      <w:pPr>
        <w:pStyle w:val="CommentText"/>
      </w:pPr>
    </w:p>
  </w:comment>
  <w:comment w:id="14" w:author="Bridgette" w:date="2013-08-05T17:13:00Z" w:initials="B">
    <w:p w14:paraId="4B9D857A" w14:textId="77A91072" w:rsidR="004B6640" w:rsidRDefault="004B6640">
      <w:pPr>
        <w:pStyle w:val="CommentText"/>
      </w:pPr>
      <w:r>
        <w:rPr>
          <w:rStyle w:val="CommentReference"/>
        </w:rPr>
        <w:annotationRef/>
      </w:r>
      <w:r>
        <w:t xml:space="preserve">I really should have had ILSA and </w:t>
      </w:r>
      <w:proofErr w:type="spellStart"/>
      <w:r>
        <w:t>MavHome</w:t>
      </w:r>
      <w:proofErr w:type="spellEnd"/>
      <w:r>
        <w:t xml:space="preserve"> in two separate paragraphs.  I separated them and added some details.</w:t>
      </w:r>
    </w:p>
  </w:comment>
  <w:comment w:id="15" w:author="Jose Vidal" w:date="2013-08-05T17:13:00Z" w:initials="JV">
    <w:p w14:paraId="0E9A0F11" w14:textId="48CEFDD8" w:rsidR="004C4D34" w:rsidRDefault="004C4D34">
      <w:pPr>
        <w:pStyle w:val="CommentText"/>
      </w:pPr>
      <w:r>
        <w:rPr>
          <w:rStyle w:val="CommentReference"/>
        </w:rPr>
        <w:annotationRef/>
      </w:r>
      <w:r>
        <w:t>This one also seems very relevant. Maybe, provide more details on the models they build? And, how their approach is different from yours.</w:t>
      </w:r>
    </w:p>
  </w:comment>
  <w:comment w:id="16" w:author="Bridgette" w:date="2013-08-06T14:10:00Z" w:initials="B">
    <w:p w14:paraId="542EFEDA" w14:textId="618644E8" w:rsidR="00B775B4" w:rsidRDefault="00B775B4">
      <w:pPr>
        <w:pStyle w:val="CommentText"/>
      </w:pPr>
      <w:r>
        <w:rPr>
          <w:rStyle w:val="CommentReference"/>
        </w:rPr>
        <w:annotationRef/>
      </w:r>
      <w:r>
        <w:t>I added a basic description.  They’re using CBR and k-</w:t>
      </w:r>
      <w:proofErr w:type="spellStart"/>
      <w:r>
        <w:t>nn</w:t>
      </w:r>
      <w:proofErr w:type="spellEnd"/>
      <w:r>
        <w:t xml:space="preserve"> with logged behavior.</w:t>
      </w:r>
    </w:p>
  </w:comment>
  <w:comment w:id="17" w:author="Jose Vidal" w:date="2013-08-05T17:13:00Z" w:initials="JV">
    <w:p w14:paraId="25A2CD26" w14:textId="144C5293" w:rsidR="004C4D34" w:rsidRDefault="004C4D34">
      <w:pPr>
        <w:pStyle w:val="CommentText"/>
      </w:pPr>
      <w:r>
        <w:rPr>
          <w:rStyle w:val="CommentReference"/>
        </w:rPr>
        <w:annotationRef/>
      </w:r>
      <w:r>
        <w:t>Again, an MDP cannot say ‘repeat this sequence random(X) times’ so….</w:t>
      </w:r>
    </w:p>
  </w:comment>
  <w:comment w:id="18" w:author="Jose Vidal" w:date="2013-08-05T17:13:00Z" w:initials="JV">
    <w:p w14:paraId="210162D1" w14:textId="352837D5" w:rsidR="004C4D34" w:rsidRDefault="004C4D34">
      <w:pPr>
        <w:pStyle w:val="CommentText"/>
      </w:pPr>
      <w:r>
        <w:rPr>
          <w:rStyle w:val="CommentReference"/>
        </w:rPr>
        <w:annotationRef/>
      </w:r>
      <w:r>
        <w:t>How so? You need to say that you will test it by showing it to X people, in a blind test, asking them to differentiate between the model and an actual real-world run. That is, describe your ‘Testing’ in detail.</w:t>
      </w:r>
    </w:p>
  </w:comment>
  <w:comment w:id="19" w:author="Jose Vidal" w:date="2013-08-05T17:13:00Z" w:initials="JV">
    <w:p w14:paraId="7E59F9E3" w14:textId="77777777" w:rsidR="004C4D34" w:rsidRDefault="004C4D34">
      <w:pPr>
        <w:pStyle w:val="CommentText"/>
      </w:pPr>
      <w:r>
        <w:rPr>
          <w:rStyle w:val="CommentReference"/>
        </w:rPr>
        <w:annotationRef/>
      </w:r>
      <w:r>
        <w:t>What is a ‘string of behavior’? Explain.</w:t>
      </w:r>
    </w:p>
    <w:p w14:paraId="5B050CA1" w14:textId="77777777" w:rsidR="004C4D34" w:rsidRDefault="004C4D34">
      <w:pPr>
        <w:pStyle w:val="CommentText"/>
      </w:pPr>
    </w:p>
    <w:p w14:paraId="48194AE5" w14:textId="77777777" w:rsidR="004C4D34" w:rsidRDefault="004C4D34">
      <w:pPr>
        <w:pStyle w:val="CommentText"/>
      </w:pPr>
      <w:r>
        <w:t>This section should have a table that shows a couple of the example ‘observations’ we have, explains what they mean, talks about how these were gotten and how many we have, and we expect to get more.</w:t>
      </w:r>
    </w:p>
    <w:p w14:paraId="78914344" w14:textId="77777777" w:rsidR="004C4D34" w:rsidRDefault="004C4D34">
      <w:pPr>
        <w:pStyle w:val="CommentText"/>
      </w:pPr>
    </w:p>
    <w:p w14:paraId="7AA92617" w14:textId="0980C940" w:rsidR="004C4D34" w:rsidRDefault="004C4D34">
      <w:pPr>
        <w:pStyle w:val="CommentText"/>
      </w:pPr>
      <w:r>
        <w:t xml:space="preserve">You then explain the model we hope to build from these data files. Perhaps, using </w:t>
      </w:r>
      <w:proofErr w:type="spellStart"/>
      <w:r>
        <w:t>Omor’s</w:t>
      </w:r>
      <w:proofErr w:type="spellEnd"/>
      <w:r>
        <w:t xml:space="preserve"> model as an example of what a human would build, and what you wish to build, automatically.</w:t>
      </w:r>
    </w:p>
    <w:p w14:paraId="2CB5459D" w14:textId="15FF9C90" w:rsidR="004C4D34" w:rsidRDefault="004C4D34">
      <w:pPr>
        <w:pStyle w:val="CommentText"/>
      </w:pPr>
    </w:p>
    <w:p w14:paraId="0A25ED0C" w14:textId="6C03A9B1" w:rsidR="004C4D34" w:rsidRDefault="004C4D34">
      <w:pPr>
        <w:pStyle w:val="CommentText"/>
      </w:pPr>
      <w:r>
        <w:t>IOW, explain all that you have already done. In detail.</w:t>
      </w:r>
    </w:p>
    <w:p w14:paraId="295FAFFB" w14:textId="0EE0116C" w:rsidR="004C4D34" w:rsidRDefault="004C4D34">
      <w:pPr>
        <w:pStyle w:val="CommentText"/>
      </w:pPr>
    </w:p>
  </w:comment>
  <w:comment w:id="20" w:author="Bridgette" w:date="2013-08-05T17:13:00Z" w:initials="B">
    <w:p w14:paraId="068029C6" w14:textId="4597FB9E" w:rsidR="0001092F" w:rsidRDefault="0001092F">
      <w:pPr>
        <w:pStyle w:val="CommentText"/>
      </w:pPr>
      <w:r>
        <w:rPr>
          <w:rStyle w:val="CommentReference"/>
        </w:rPr>
        <w:annotationRef/>
      </w:r>
      <w:r>
        <w:t>Is it alright if I include the actual nursing model work in the nursing simulation section?  I’m adding an example of the data and the algorithm in this section, but I’ve also added separate sections at the end for the simulations.</w:t>
      </w:r>
    </w:p>
  </w:comment>
  <w:comment w:id="21" w:author="Bridgette" w:date="2013-08-05T17:16:00Z" w:initials="B">
    <w:p w14:paraId="5C401752" w14:textId="6674C275" w:rsidR="00415118" w:rsidRDefault="00415118">
      <w:pPr>
        <w:pStyle w:val="CommentText"/>
      </w:pPr>
      <w:r>
        <w:rPr>
          <w:rStyle w:val="CommentReference"/>
        </w:rPr>
        <w:annotationRef/>
      </w:r>
      <w:r>
        <w:t>Actually, I included a bunch here, so now I’m not sure what I’m doing, which is normal, so that’s ok.</w:t>
      </w:r>
    </w:p>
  </w:comment>
  <w:comment w:id="22" w:author="Jose Vidal" w:date="2013-08-05T17:13:00Z" w:initials="JV">
    <w:p w14:paraId="4B2B9FF8" w14:textId="77777777" w:rsidR="004C4D34" w:rsidRDefault="004C4D34">
      <w:pPr>
        <w:pStyle w:val="CommentText"/>
      </w:pPr>
      <w:r>
        <w:rPr>
          <w:rStyle w:val="CommentReference"/>
        </w:rPr>
        <w:annotationRef/>
      </w:r>
      <w:r>
        <w:t>Again, more details.</w:t>
      </w:r>
    </w:p>
    <w:p w14:paraId="465BEEDF" w14:textId="77777777" w:rsidR="004C4D34" w:rsidRDefault="004C4D34">
      <w:pPr>
        <w:pStyle w:val="CommentText"/>
      </w:pPr>
    </w:p>
    <w:p w14:paraId="5D947903" w14:textId="0D720AFC" w:rsidR="004C4D34" w:rsidRDefault="004C4D34">
      <w:pPr>
        <w:pStyle w:val="CommentText"/>
      </w:pPr>
      <w:r>
        <w:t xml:space="preserve">The actual algorithm you used should be here, in </w:t>
      </w:r>
      <w:proofErr w:type="spellStart"/>
      <w:r>
        <w:t>pseudocode</w:t>
      </w:r>
      <w:proofErr w:type="spellEnd"/>
      <w:r>
        <w:t>. “See figure X for the algorithm we used.”</w:t>
      </w:r>
    </w:p>
  </w:comment>
  <w:comment w:id="23" w:author="Bridgette" w:date="2013-08-05T17:13:00Z" w:initials="B">
    <w:p w14:paraId="4B93EF96" w14:textId="1A94CFF0" w:rsidR="005F2182" w:rsidRDefault="005F2182">
      <w:pPr>
        <w:pStyle w:val="CommentText"/>
      </w:pPr>
      <w:r>
        <w:rPr>
          <w:rStyle w:val="CommentReference"/>
        </w:rPr>
        <w:annotationRef/>
      </w:r>
      <w:r>
        <w:t>Hopefully I didn’t mess the algorithm up too badly in this.  I think I need jumper cables for my brain.</w:t>
      </w:r>
    </w:p>
  </w:comment>
  <w:comment w:id="24" w:author="Bridgette" w:date="2013-08-05T17:13:00Z" w:initials="B">
    <w:p w14:paraId="7B5A6F3B" w14:textId="00215053" w:rsidR="00F71A47" w:rsidRDefault="00F71A47">
      <w:pPr>
        <w:pStyle w:val="CommentText"/>
      </w:pPr>
      <w:r>
        <w:rPr>
          <w:rStyle w:val="CommentReference"/>
        </w:rPr>
        <w:annotationRef/>
      </w:r>
      <w:r>
        <w:t>Is this the format you wanted, or did you want a screenshot rather than a cut and paste sort of thing?</w:t>
      </w:r>
    </w:p>
  </w:comment>
  <w:comment w:id="29" w:author="Bridgette" w:date="2013-08-05T17:14:00Z" w:initials="B">
    <w:p w14:paraId="5B0CFA1B" w14:textId="2F7953E1" w:rsidR="00BE5CF5" w:rsidRDefault="00BE5CF5">
      <w:pPr>
        <w:pStyle w:val="CommentText"/>
      </w:pPr>
      <w:r>
        <w:rPr>
          <w:rStyle w:val="CommentReference"/>
        </w:rPr>
        <w:annotationRef/>
      </w:r>
      <w:r>
        <w:t>Is it ok to be a bit sketchy about the simulations at this point?  Some of that is definitely subject to change.  For instance, I want to do the dog park one, but that’s going to depend on my ability to get decent data.  I think I know where I can get it, but I’m not positive.  And the game is really just “FPS with logged data”</w:t>
      </w:r>
      <w:r w:rsidR="009A4F25">
        <w:t xml:space="preserve"> at the moment, since it will probably come last.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36025" w14:textId="77777777" w:rsidR="00AD76B6" w:rsidRDefault="00AD76B6" w:rsidP="000B2B30">
      <w:pPr>
        <w:spacing w:after="0" w:line="240" w:lineRule="auto"/>
      </w:pPr>
      <w:r>
        <w:separator/>
      </w:r>
    </w:p>
  </w:endnote>
  <w:endnote w:type="continuationSeparator" w:id="0">
    <w:p w14:paraId="3E4D05EB" w14:textId="77777777" w:rsidR="00AD76B6" w:rsidRDefault="00AD76B6" w:rsidP="000B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9C8FD" w14:textId="77777777" w:rsidR="00935BF5" w:rsidRDefault="00935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1635"/>
      <w:docPartObj>
        <w:docPartGallery w:val="Page Numbers (Bottom of Page)"/>
        <w:docPartUnique/>
      </w:docPartObj>
    </w:sdtPr>
    <w:sdtEndPr>
      <w:rPr>
        <w:noProof/>
      </w:rPr>
    </w:sdtEndPr>
    <w:sdtContent>
      <w:p w14:paraId="61737718" w14:textId="77777777" w:rsidR="004C4D34" w:rsidRDefault="004C4D34" w:rsidP="00E1420E">
        <w:pPr>
          <w:pStyle w:val="Footer"/>
          <w:jc w:val="center"/>
        </w:pPr>
        <w:r w:rsidRPr="00E1420E">
          <w:rPr>
            <w:rFonts w:ascii="Times New Roman" w:hAnsi="Times New Roman" w:cs="Times New Roman"/>
            <w:sz w:val="24"/>
            <w:szCs w:val="24"/>
          </w:rPr>
          <w:fldChar w:fldCharType="begin"/>
        </w:r>
        <w:r w:rsidRPr="00E1420E">
          <w:rPr>
            <w:rFonts w:ascii="Times New Roman" w:hAnsi="Times New Roman" w:cs="Times New Roman"/>
            <w:sz w:val="24"/>
            <w:szCs w:val="24"/>
          </w:rPr>
          <w:instrText xml:space="preserve"> PAGE   \* MERGEFORMAT </w:instrText>
        </w:r>
        <w:r w:rsidRPr="00E1420E">
          <w:rPr>
            <w:rFonts w:ascii="Times New Roman" w:hAnsi="Times New Roman" w:cs="Times New Roman"/>
            <w:sz w:val="24"/>
            <w:szCs w:val="24"/>
          </w:rPr>
          <w:fldChar w:fldCharType="separate"/>
        </w:r>
        <w:r>
          <w:rPr>
            <w:rFonts w:ascii="Times New Roman" w:hAnsi="Times New Roman" w:cs="Times New Roman"/>
            <w:noProof/>
            <w:sz w:val="24"/>
            <w:szCs w:val="24"/>
          </w:rPr>
          <w:t>ii</w:t>
        </w:r>
        <w:r w:rsidRPr="00E1420E">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0BF9B" w14:textId="77777777" w:rsidR="00935BF5" w:rsidRDefault="00935B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611109"/>
      <w:docPartObj>
        <w:docPartGallery w:val="Page Numbers (Bottom of Page)"/>
        <w:docPartUnique/>
      </w:docPartObj>
    </w:sdtPr>
    <w:sdtEndPr>
      <w:rPr>
        <w:rFonts w:ascii="Times New Roman" w:hAnsi="Times New Roman" w:cs="Times New Roman"/>
        <w:noProof/>
        <w:sz w:val="24"/>
        <w:szCs w:val="24"/>
      </w:rPr>
    </w:sdtEndPr>
    <w:sdtContent>
      <w:p w14:paraId="70708BBE" w14:textId="77777777" w:rsidR="004C4D34" w:rsidRDefault="004C4D34"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6C41E7">
          <w:rPr>
            <w:rFonts w:ascii="Times New Roman" w:hAnsi="Times New Roman" w:cs="Times New Roman"/>
            <w:noProof/>
            <w:sz w:val="24"/>
            <w:szCs w:val="24"/>
          </w:rPr>
          <w:t>2</w:t>
        </w:r>
        <w:r w:rsidRPr="003D7846">
          <w:rPr>
            <w:rFonts w:ascii="Times New Roman" w:hAnsi="Times New Roman" w:cs="Times New Roman"/>
            <w:noProof/>
            <w:sz w:val="24"/>
            <w:szCs w:val="24"/>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723433"/>
      <w:docPartObj>
        <w:docPartGallery w:val="Page Numbers (Bottom of Page)"/>
        <w:docPartUnique/>
      </w:docPartObj>
    </w:sdtPr>
    <w:sdtEndPr>
      <w:rPr>
        <w:rFonts w:ascii="Times New Roman" w:hAnsi="Times New Roman" w:cs="Times New Roman"/>
        <w:noProof/>
        <w:sz w:val="24"/>
        <w:szCs w:val="24"/>
      </w:rPr>
    </w:sdtEndPr>
    <w:sdtContent>
      <w:p w14:paraId="767C56EC" w14:textId="77777777" w:rsidR="004C4D34" w:rsidRDefault="004C4D34"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452F49">
          <w:rPr>
            <w:rFonts w:ascii="Times New Roman" w:hAnsi="Times New Roman" w:cs="Times New Roman"/>
            <w:noProof/>
            <w:sz w:val="24"/>
            <w:szCs w:val="24"/>
          </w:rPr>
          <w:t>17</w:t>
        </w:r>
        <w:r w:rsidRPr="003D784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8D9E4" w14:textId="77777777" w:rsidR="00AD76B6" w:rsidRDefault="00AD76B6" w:rsidP="000B2B30">
      <w:pPr>
        <w:spacing w:after="0" w:line="240" w:lineRule="auto"/>
      </w:pPr>
      <w:r>
        <w:separator/>
      </w:r>
    </w:p>
  </w:footnote>
  <w:footnote w:type="continuationSeparator" w:id="0">
    <w:p w14:paraId="68ECEA99" w14:textId="77777777" w:rsidR="00AD76B6" w:rsidRDefault="00AD76B6" w:rsidP="000B2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D9EBD" w14:textId="77777777" w:rsidR="00935BF5" w:rsidRDefault="00935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A0C21" w14:textId="77777777" w:rsidR="00935BF5" w:rsidRDefault="00935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A5958" w14:textId="77777777" w:rsidR="00935BF5" w:rsidRDefault="00935B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20DC1" w14:textId="77777777" w:rsidR="004C4D34" w:rsidRDefault="004C4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441E"/>
    <w:multiLevelType w:val="hybridMultilevel"/>
    <w:tmpl w:val="4D60D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D9C"/>
    <w:multiLevelType w:val="hybridMultilevel"/>
    <w:tmpl w:val="A714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D5"/>
    <w:rsid w:val="0000743E"/>
    <w:rsid w:val="0001092F"/>
    <w:rsid w:val="00013AC7"/>
    <w:rsid w:val="00021AD9"/>
    <w:rsid w:val="00027ADD"/>
    <w:rsid w:val="000411D8"/>
    <w:rsid w:val="00047977"/>
    <w:rsid w:val="000544F6"/>
    <w:rsid w:val="000638C5"/>
    <w:rsid w:val="0006608F"/>
    <w:rsid w:val="00092137"/>
    <w:rsid w:val="000A20AC"/>
    <w:rsid w:val="000A2678"/>
    <w:rsid w:val="000A37F9"/>
    <w:rsid w:val="000A44EA"/>
    <w:rsid w:val="000B2B30"/>
    <w:rsid w:val="000C0550"/>
    <w:rsid w:val="000C190D"/>
    <w:rsid w:val="000C3B98"/>
    <w:rsid w:val="000C7351"/>
    <w:rsid w:val="000C7B26"/>
    <w:rsid w:val="000D77F2"/>
    <w:rsid w:val="000E0C99"/>
    <w:rsid w:val="000E1DB7"/>
    <w:rsid w:val="000E21C3"/>
    <w:rsid w:val="00110DA7"/>
    <w:rsid w:val="001144E4"/>
    <w:rsid w:val="00116D83"/>
    <w:rsid w:val="0011754A"/>
    <w:rsid w:val="00125F33"/>
    <w:rsid w:val="00126C2C"/>
    <w:rsid w:val="001308B9"/>
    <w:rsid w:val="001471FF"/>
    <w:rsid w:val="00162C94"/>
    <w:rsid w:val="00165320"/>
    <w:rsid w:val="00167DB0"/>
    <w:rsid w:val="00172987"/>
    <w:rsid w:val="00177767"/>
    <w:rsid w:val="001838AF"/>
    <w:rsid w:val="001959C7"/>
    <w:rsid w:val="001A00A3"/>
    <w:rsid w:val="001A2C7A"/>
    <w:rsid w:val="001C2EFB"/>
    <w:rsid w:val="001C76D7"/>
    <w:rsid w:val="001D1925"/>
    <w:rsid w:val="001D4447"/>
    <w:rsid w:val="001E069E"/>
    <w:rsid w:val="001F18AE"/>
    <w:rsid w:val="002031FB"/>
    <w:rsid w:val="002158CE"/>
    <w:rsid w:val="00234918"/>
    <w:rsid w:val="002404CE"/>
    <w:rsid w:val="002545D2"/>
    <w:rsid w:val="00255764"/>
    <w:rsid w:val="00261CA7"/>
    <w:rsid w:val="00263FAE"/>
    <w:rsid w:val="0027050B"/>
    <w:rsid w:val="00271071"/>
    <w:rsid w:val="002762D5"/>
    <w:rsid w:val="00293432"/>
    <w:rsid w:val="0029676C"/>
    <w:rsid w:val="002A3185"/>
    <w:rsid w:val="002C03BF"/>
    <w:rsid w:val="002C2D2E"/>
    <w:rsid w:val="002C5BE8"/>
    <w:rsid w:val="002E06BE"/>
    <w:rsid w:val="002E30B6"/>
    <w:rsid w:val="002E4FA5"/>
    <w:rsid w:val="002E65FC"/>
    <w:rsid w:val="002F38A8"/>
    <w:rsid w:val="00311EA6"/>
    <w:rsid w:val="00316779"/>
    <w:rsid w:val="00321C26"/>
    <w:rsid w:val="00322566"/>
    <w:rsid w:val="00323BD9"/>
    <w:rsid w:val="00333038"/>
    <w:rsid w:val="003412A9"/>
    <w:rsid w:val="003416DA"/>
    <w:rsid w:val="00342563"/>
    <w:rsid w:val="00347B84"/>
    <w:rsid w:val="00361BE9"/>
    <w:rsid w:val="0036615A"/>
    <w:rsid w:val="00390E2A"/>
    <w:rsid w:val="003B1587"/>
    <w:rsid w:val="003B6D9C"/>
    <w:rsid w:val="003B7EFE"/>
    <w:rsid w:val="003D7846"/>
    <w:rsid w:val="003E00AF"/>
    <w:rsid w:val="003F14C1"/>
    <w:rsid w:val="003F48A0"/>
    <w:rsid w:val="00403267"/>
    <w:rsid w:val="004048A2"/>
    <w:rsid w:val="00415118"/>
    <w:rsid w:val="00432413"/>
    <w:rsid w:val="00440E8F"/>
    <w:rsid w:val="00446349"/>
    <w:rsid w:val="0044649D"/>
    <w:rsid w:val="00452F49"/>
    <w:rsid w:val="004579FD"/>
    <w:rsid w:val="00462F99"/>
    <w:rsid w:val="00480DF3"/>
    <w:rsid w:val="00483AEF"/>
    <w:rsid w:val="004903D9"/>
    <w:rsid w:val="00492B0D"/>
    <w:rsid w:val="004B3AB1"/>
    <w:rsid w:val="004B6640"/>
    <w:rsid w:val="004C219F"/>
    <w:rsid w:val="004C2AE4"/>
    <w:rsid w:val="004C4D34"/>
    <w:rsid w:val="004C7339"/>
    <w:rsid w:val="004C796B"/>
    <w:rsid w:val="004F0DAB"/>
    <w:rsid w:val="005065D4"/>
    <w:rsid w:val="00511C6C"/>
    <w:rsid w:val="005202AB"/>
    <w:rsid w:val="005204C7"/>
    <w:rsid w:val="00522A24"/>
    <w:rsid w:val="00523302"/>
    <w:rsid w:val="0053400E"/>
    <w:rsid w:val="0054435E"/>
    <w:rsid w:val="005533D5"/>
    <w:rsid w:val="0055561E"/>
    <w:rsid w:val="00557D63"/>
    <w:rsid w:val="0056019A"/>
    <w:rsid w:val="00562BB8"/>
    <w:rsid w:val="00566A1E"/>
    <w:rsid w:val="00572903"/>
    <w:rsid w:val="005833F4"/>
    <w:rsid w:val="00595D95"/>
    <w:rsid w:val="005A06BC"/>
    <w:rsid w:val="005A2BD5"/>
    <w:rsid w:val="005D0496"/>
    <w:rsid w:val="005D731A"/>
    <w:rsid w:val="005E7E47"/>
    <w:rsid w:val="005F2182"/>
    <w:rsid w:val="005F36EC"/>
    <w:rsid w:val="005F70A2"/>
    <w:rsid w:val="006023E1"/>
    <w:rsid w:val="006145F3"/>
    <w:rsid w:val="00646DCB"/>
    <w:rsid w:val="0067079C"/>
    <w:rsid w:val="006726E7"/>
    <w:rsid w:val="00680C7C"/>
    <w:rsid w:val="00682DA6"/>
    <w:rsid w:val="00684476"/>
    <w:rsid w:val="006C144C"/>
    <w:rsid w:val="006C41E7"/>
    <w:rsid w:val="006C4D90"/>
    <w:rsid w:val="006E7686"/>
    <w:rsid w:val="007152D5"/>
    <w:rsid w:val="00722225"/>
    <w:rsid w:val="00723140"/>
    <w:rsid w:val="007235AE"/>
    <w:rsid w:val="00731CDA"/>
    <w:rsid w:val="00732D36"/>
    <w:rsid w:val="0076058A"/>
    <w:rsid w:val="00771CEB"/>
    <w:rsid w:val="007812D5"/>
    <w:rsid w:val="00785436"/>
    <w:rsid w:val="00795CBF"/>
    <w:rsid w:val="007A3788"/>
    <w:rsid w:val="007A6606"/>
    <w:rsid w:val="007A6F57"/>
    <w:rsid w:val="007C6330"/>
    <w:rsid w:val="007C63D0"/>
    <w:rsid w:val="007D143D"/>
    <w:rsid w:val="007E28AB"/>
    <w:rsid w:val="007F22FD"/>
    <w:rsid w:val="007F2E33"/>
    <w:rsid w:val="00804664"/>
    <w:rsid w:val="00810E0E"/>
    <w:rsid w:val="0082095F"/>
    <w:rsid w:val="00823E7D"/>
    <w:rsid w:val="00825C03"/>
    <w:rsid w:val="008314D8"/>
    <w:rsid w:val="00837F19"/>
    <w:rsid w:val="008406F3"/>
    <w:rsid w:val="00840A2E"/>
    <w:rsid w:val="00841FF6"/>
    <w:rsid w:val="00842E1D"/>
    <w:rsid w:val="0084767F"/>
    <w:rsid w:val="008539CB"/>
    <w:rsid w:val="008613F6"/>
    <w:rsid w:val="008628C1"/>
    <w:rsid w:val="00872D08"/>
    <w:rsid w:val="008B3B49"/>
    <w:rsid w:val="008D400E"/>
    <w:rsid w:val="008D5028"/>
    <w:rsid w:val="008E03A0"/>
    <w:rsid w:val="008F3107"/>
    <w:rsid w:val="008F7DEA"/>
    <w:rsid w:val="00902950"/>
    <w:rsid w:val="009275BA"/>
    <w:rsid w:val="00935B17"/>
    <w:rsid w:val="00935BF5"/>
    <w:rsid w:val="00936C3E"/>
    <w:rsid w:val="00942520"/>
    <w:rsid w:val="00942923"/>
    <w:rsid w:val="00954A0D"/>
    <w:rsid w:val="00954A39"/>
    <w:rsid w:val="009554A4"/>
    <w:rsid w:val="009566F5"/>
    <w:rsid w:val="00960481"/>
    <w:rsid w:val="009638B5"/>
    <w:rsid w:val="00963B78"/>
    <w:rsid w:val="009644CF"/>
    <w:rsid w:val="009663F9"/>
    <w:rsid w:val="0096682E"/>
    <w:rsid w:val="00971300"/>
    <w:rsid w:val="009768A6"/>
    <w:rsid w:val="00977959"/>
    <w:rsid w:val="00983359"/>
    <w:rsid w:val="009955C0"/>
    <w:rsid w:val="00995787"/>
    <w:rsid w:val="009A4F25"/>
    <w:rsid w:val="009B2722"/>
    <w:rsid w:val="009B2A62"/>
    <w:rsid w:val="009B64BE"/>
    <w:rsid w:val="009B6709"/>
    <w:rsid w:val="009B7DE4"/>
    <w:rsid w:val="009D0F25"/>
    <w:rsid w:val="009D23B6"/>
    <w:rsid w:val="009D4AA4"/>
    <w:rsid w:val="009E4245"/>
    <w:rsid w:val="009E52D4"/>
    <w:rsid w:val="009F020E"/>
    <w:rsid w:val="009F3A5B"/>
    <w:rsid w:val="00A0001D"/>
    <w:rsid w:val="00A1289D"/>
    <w:rsid w:val="00A15776"/>
    <w:rsid w:val="00A16CB6"/>
    <w:rsid w:val="00A2696E"/>
    <w:rsid w:val="00A30ADF"/>
    <w:rsid w:val="00A355F3"/>
    <w:rsid w:val="00A42496"/>
    <w:rsid w:val="00A45141"/>
    <w:rsid w:val="00A46A21"/>
    <w:rsid w:val="00A55893"/>
    <w:rsid w:val="00A82A3B"/>
    <w:rsid w:val="00AA3D7C"/>
    <w:rsid w:val="00AC3BF7"/>
    <w:rsid w:val="00AC3EB2"/>
    <w:rsid w:val="00AD76B6"/>
    <w:rsid w:val="00AE165E"/>
    <w:rsid w:val="00AE1B78"/>
    <w:rsid w:val="00B00FE8"/>
    <w:rsid w:val="00B03061"/>
    <w:rsid w:val="00B06B62"/>
    <w:rsid w:val="00B20E9E"/>
    <w:rsid w:val="00B36473"/>
    <w:rsid w:val="00B63E62"/>
    <w:rsid w:val="00B73C2A"/>
    <w:rsid w:val="00B775B4"/>
    <w:rsid w:val="00B83399"/>
    <w:rsid w:val="00BA3665"/>
    <w:rsid w:val="00BB07C9"/>
    <w:rsid w:val="00BB1EFB"/>
    <w:rsid w:val="00BB30FB"/>
    <w:rsid w:val="00BB710F"/>
    <w:rsid w:val="00BC1A8E"/>
    <w:rsid w:val="00BC491F"/>
    <w:rsid w:val="00BC7B5E"/>
    <w:rsid w:val="00BD4358"/>
    <w:rsid w:val="00BE0B24"/>
    <w:rsid w:val="00BE138C"/>
    <w:rsid w:val="00BE15F3"/>
    <w:rsid w:val="00BE1983"/>
    <w:rsid w:val="00BE5CF5"/>
    <w:rsid w:val="00BF13B2"/>
    <w:rsid w:val="00BF2AF2"/>
    <w:rsid w:val="00BF6BB7"/>
    <w:rsid w:val="00BF6E2D"/>
    <w:rsid w:val="00C01013"/>
    <w:rsid w:val="00C11C4A"/>
    <w:rsid w:val="00C16193"/>
    <w:rsid w:val="00C51F67"/>
    <w:rsid w:val="00C52A9E"/>
    <w:rsid w:val="00C52DA8"/>
    <w:rsid w:val="00C663CA"/>
    <w:rsid w:val="00C66FF0"/>
    <w:rsid w:val="00C701EF"/>
    <w:rsid w:val="00C72B5C"/>
    <w:rsid w:val="00C84A9F"/>
    <w:rsid w:val="00CB31B2"/>
    <w:rsid w:val="00CC0C6F"/>
    <w:rsid w:val="00CC4024"/>
    <w:rsid w:val="00CC5896"/>
    <w:rsid w:val="00CD1AFD"/>
    <w:rsid w:val="00CF224C"/>
    <w:rsid w:val="00CF34FA"/>
    <w:rsid w:val="00D017BA"/>
    <w:rsid w:val="00D03C0B"/>
    <w:rsid w:val="00D1678B"/>
    <w:rsid w:val="00D20C19"/>
    <w:rsid w:val="00D3364D"/>
    <w:rsid w:val="00D64EED"/>
    <w:rsid w:val="00D65AF8"/>
    <w:rsid w:val="00D65EE7"/>
    <w:rsid w:val="00D67896"/>
    <w:rsid w:val="00D679B8"/>
    <w:rsid w:val="00D70848"/>
    <w:rsid w:val="00D96F4B"/>
    <w:rsid w:val="00DA2947"/>
    <w:rsid w:val="00DB6FEF"/>
    <w:rsid w:val="00DC08B1"/>
    <w:rsid w:val="00DC3437"/>
    <w:rsid w:val="00DD11A4"/>
    <w:rsid w:val="00DD4DE1"/>
    <w:rsid w:val="00DD52B3"/>
    <w:rsid w:val="00DF4C7E"/>
    <w:rsid w:val="00DF5EA8"/>
    <w:rsid w:val="00DF62CE"/>
    <w:rsid w:val="00E01EFF"/>
    <w:rsid w:val="00E06091"/>
    <w:rsid w:val="00E1420E"/>
    <w:rsid w:val="00E15E86"/>
    <w:rsid w:val="00E26FDB"/>
    <w:rsid w:val="00E30FB3"/>
    <w:rsid w:val="00E43569"/>
    <w:rsid w:val="00E5055B"/>
    <w:rsid w:val="00E522F5"/>
    <w:rsid w:val="00E565FF"/>
    <w:rsid w:val="00E64CE5"/>
    <w:rsid w:val="00E7237A"/>
    <w:rsid w:val="00E734F0"/>
    <w:rsid w:val="00E73782"/>
    <w:rsid w:val="00E76F3C"/>
    <w:rsid w:val="00E81009"/>
    <w:rsid w:val="00E86D6E"/>
    <w:rsid w:val="00E902E4"/>
    <w:rsid w:val="00E97A4A"/>
    <w:rsid w:val="00EA1849"/>
    <w:rsid w:val="00EA420B"/>
    <w:rsid w:val="00EA6B8E"/>
    <w:rsid w:val="00EB76E2"/>
    <w:rsid w:val="00EC1E5A"/>
    <w:rsid w:val="00F0093C"/>
    <w:rsid w:val="00F102CF"/>
    <w:rsid w:val="00F12838"/>
    <w:rsid w:val="00F17D4C"/>
    <w:rsid w:val="00F343DD"/>
    <w:rsid w:val="00F3654E"/>
    <w:rsid w:val="00F4209F"/>
    <w:rsid w:val="00F438E4"/>
    <w:rsid w:val="00F64B60"/>
    <w:rsid w:val="00F71A47"/>
    <w:rsid w:val="00FB7682"/>
    <w:rsid w:val="00FC2E28"/>
    <w:rsid w:val="00FC71CF"/>
    <w:rsid w:val="00FE40FB"/>
    <w:rsid w:val="00FE4F31"/>
    <w:rsid w:val="00FF3D4E"/>
    <w:rsid w:val="00FF6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CF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97D13CF-0ED0-40FA-8039-1CDE7286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25</Pages>
  <Words>5110</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34169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Parsons</dc:creator>
  <cp:lastModifiedBy>Bridgette</cp:lastModifiedBy>
  <cp:revision>4</cp:revision>
  <dcterms:created xsi:type="dcterms:W3CDTF">2013-08-29T14:43:00Z</dcterms:created>
  <dcterms:modified xsi:type="dcterms:W3CDTF">2013-09-10T15:06:00Z</dcterms:modified>
</cp:coreProperties>
</file>